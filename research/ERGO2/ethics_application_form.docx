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6C4BC" w14:textId="77777777" w:rsidR="00CA4716" w:rsidRDefault="00CA4716" w:rsidP="00570A95">
      <w:pPr>
        <w:pStyle w:val="Title"/>
        <w:pBdr>
          <w:bottom w:val="single" w:sz="4" w:space="1" w:color="auto"/>
        </w:pBdr>
        <w:tabs>
          <w:tab w:val="right" w:pos="9072"/>
        </w:tabs>
        <w:jc w:val="left"/>
      </w:pPr>
    </w:p>
    <w:p w14:paraId="0DF634D2" w14:textId="77777777" w:rsidR="00570A95" w:rsidRPr="00570A95" w:rsidRDefault="001A553F" w:rsidP="00CA4716">
      <w:r>
        <w:t>FEPS</w:t>
      </w:r>
      <w:r w:rsidR="006834C5">
        <w:t xml:space="preserve"> Ethics</w:t>
      </w:r>
      <w:r w:rsidR="007F0534">
        <w:t xml:space="preserve"> Committee</w:t>
      </w:r>
      <w:r w:rsidR="007403C8">
        <w:br/>
      </w:r>
      <w:fldSimple w:instr=" TITLE   \* MERGEFORMAT ">
        <w:r>
          <w:t>FEPS</w:t>
        </w:r>
        <w:r w:rsidR="00724ED9">
          <w:t xml:space="preserve"> </w:t>
        </w:r>
        <w:r>
          <w:t xml:space="preserve">Ethics </w:t>
        </w:r>
        <w:r w:rsidR="00724ED9">
          <w:t>Application Form</w:t>
        </w:r>
      </w:fldSimple>
      <w:r w:rsidR="007403C8">
        <w:tab/>
        <w:t xml:space="preserve">Ver </w:t>
      </w:r>
      <w:r>
        <w:t>1</w:t>
      </w:r>
    </w:p>
    <w:p w14:paraId="39550B92" w14:textId="77777777" w:rsidR="0042102E" w:rsidRDefault="0042102E" w:rsidP="00D73325"/>
    <w:p w14:paraId="0EA9AB1F" w14:textId="77777777" w:rsidR="006919E9" w:rsidRDefault="007F0534" w:rsidP="00D73325">
      <w:r>
        <w:t xml:space="preserve">Refer to the </w:t>
      </w:r>
      <w:r w:rsidRPr="006834C5">
        <w:rPr>
          <w:i/>
        </w:rPr>
        <w:t>Instructions</w:t>
      </w:r>
      <w:r>
        <w:t xml:space="preserve"> </w:t>
      </w:r>
      <w:r w:rsidR="00937513">
        <w:t xml:space="preserve">and to the </w:t>
      </w:r>
      <w:r w:rsidR="00937513" w:rsidRPr="00937513">
        <w:rPr>
          <w:i/>
        </w:rPr>
        <w:t>Guide</w:t>
      </w:r>
      <w:r w:rsidR="00937513">
        <w:t xml:space="preserve"> documents </w:t>
      </w:r>
      <w:r>
        <w:t>for a glossary of the</w:t>
      </w:r>
      <w:r w:rsidR="0059095F">
        <w:t xml:space="preserve"> key phrases in </w:t>
      </w:r>
      <w:r w:rsidR="0059095F" w:rsidRPr="00550FAF">
        <w:rPr>
          <w:b/>
        </w:rPr>
        <w:t>bold</w:t>
      </w:r>
      <w:r w:rsidR="0059095F">
        <w:t xml:space="preserve"> </w:t>
      </w:r>
      <w:r>
        <w:t>and for an explanation of the information required in each section</w:t>
      </w:r>
      <w:r w:rsidR="0059095F">
        <w:t>.</w:t>
      </w:r>
      <w:r w:rsidR="00C02911">
        <w:t xml:space="preserve">  The </w:t>
      </w:r>
      <w:r w:rsidR="00C02911" w:rsidRPr="00C02911">
        <w:rPr>
          <w:i/>
        </w:rPr>
        <w:t>Templates</w:t>
      </w:r>
      <w:r w:rsidR="00C02911">
        <w:t xml:space="preserve"> document provides some text that may be helpful in pre</w:t>
      </w:r>
      <w:r w:rsidR="000D776D">
        <w:t>paring</w:t>
      </w:r>
      <w:r w:rsidR="00C02911">
        <w:t xml:space="preserve"> some of the required </w:t>
      </w:r>
      <w:r w:rsidR="000D776D">
        <w:t>appendices</w:t>
      </w:r>
      <w:r w:rsidR="00C02911">
        <w:t>.</w:t>
      </w:r>
    </w:p>
    <w:p w14:paraId="1E1677E4" w14:textId="77777777" w:rsidR="006919E9" w:rsidRDefault="00A845F7" w:rsidP="00D73325">
      <w:r>
        <w:t xml:space="preserve">Replace the </w:t>
      </w:r>
      <w:r w:rsidRPr="000D776D">
        <w:rPr>
          <w:highlight w:val="yellow"/>
        </w:rPr>
        <w:t>highlighted text</w:t>
      </w:r>
      <w:r>
        <w:t xml:space="preserve"> with the appropriate information.</w:t>
      </w:r>
    </w:p>
    <w:p w14:paraId="5F021F12" w14:textId="77777777" w:rsidR="0059095F" w:rsidRPr="005E55CE" w:rsidRDefault="009D70E8" w:rsidP="00D73325">
      <w:r>
        <w:t>Note that the size of the text entry boxes</w:t>
      </w:r>
      <w:r w:rsidR="006919E9">
        <w:t xml:space="preserve"> provided on this form</w:t>
      </w:r>
      <w:r>
        <w:t xml:space="preserve"> does </w:t>
      </w:r>
      <w:r w:rsidRPr="009D70E8">
        <w:rPr>
          <w:b/>
        </w:rPr>
        <w:t>not</w:t>
      </w:r>
      <w:r>
        <w:t xml:space="preserve"> indicate the expected amount of information; instead, refer to the </w:t>
      </w:r>
      <w:r w:rsidRPr="006834C5">
        <w:rPr>
          <w:i/>
        </w:rPr>
        <w:t>Instructions</w:t>
      </w:r>
      <w:r>
        <w:t xml:space="preserve"> and to the </w:t>
      </w:r>
      <w:r w:rsidRPr="00937513">
        <w:rPr>
          <w:i/>
        </w:rPr>
        <w:t>Guide</w:t>
      </w:r>
      <w:r>
        <w:t xml:space="preserve"> documents</w:t>
      </w:r>
      <w:r w:rsidR="006919E9">
        <w:t xml:space="preserve"> in providing the complete information required in each section.</w:t>
      </w:r>
      <w:r w:rsidR="009923DF">
        <w:t xml:space="preserve"> </w:t>
      </w:r>
      <w:r w:rsidR="00953DB9">
        <w:t xml:space="preserve"> </w:t>
      </w:r>
      <w:r w:rsidR="009923DF">
        <w:t xml:space="preserve">Do </w:t>
      </w:r>
      <w:r w:rsidR="009923DF" w:rsidRPr="00C53177">
        <w:rPr>
          <w:b/>
        </w:rPr>
        <w:t>not</w:t>
      </w:r>
      <w:r w:rsidR="009923DF">
        <w:t xml:space="preserve"> duplicate information from one text box to another.</w:t>
      </w:r>
      <w:r w:rsidR="000D776D">
        <w:t xml:space="preserve">  Do not otherwise edit this form.</w:t>
      </w:r>
      <w:r w:rsidR="00D675CB">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2373"/>
        <w:gridCol w:w="2599"/>
      </w:tblGrid>
      <w:tr w:rsidR="00B0488E" w:rsidRPr="00C026B7" w14:paraId="285FE089" w14:textId="77777777" w:rsidTr="00BA66EA">
        <w:trPr>
          <w:trHeight w:val="300"/>
        </w:trPr>
        <w:tc>
          <w:tcPr>
            <w:tcW w:w="4044" w:type="dxa"/>
            <w:tcBorders>
              <w:top w:val="double" w:sz="4" w:space="0" w:color="auto"/>
            </w:tcBorders>
          </w:tcPr>
          <w:p w14:paraId="6F6EED0C" w14:textId="50F34D7F" w:rsidR="00B0488E" w:rsidRPr="00C026B7" w:rsidRDefault="00B0488E" w:rsidP="00D51AF3">
            <w:pPr>
              <w:spacing w:before="40" w:after="40"/>
            </w:pPr>
            <w:r>
              <w:t xml:space="preserve">Reference number:  </w:t>
            </w:r>
            <w:r w:rsidRPr="00B0488E">
              <w:rPr>
                <w:b/>
              </w:rPr>
              <w:t>ERGO/</w:t>
            </w:r>
            <w:fldSimple w:instr=" DOCPROPERTY  Faculty  \* MERGEFORMAT ">
              <w:r w:rsidR="00724ED9">
                <w:t>F</w:t>
              </w:r>
              <w:r w:rsidR="00D51AF3">
                <w:t>EPS</w:t>
              </w:r>
            </w:fldSimple>
            <w:r w:rsidRPr="00B0488E">
              <w:rPr>
                <w:b/>
              </w:rPr>
              <w:t>/</w:t>
            </w:r>
            <w:ins w:id="0" w:author="Dan Best" w:date="2020-11-23T04:58:00Z">
              <w:r w:rsidR="001632E7">
                <w:rPr>
                  <w:highlight w:val="yellow"/>
                </w:rPr>
                <w:t>6</w:t>
              </w:r>
              <w:r w:rsidR="00190902">
                <w:rPr>
                  <w:highlight w:val="yellow"/>
                </w:rPr>
                <w:t>2152</w:t>
              </w:r>
            </w:ins>
          </w:p>
        </w:tc>
        <w:tc>
          <w:tcPr>
            <w:tcW w:w="2373" w:type="dxa"/>
            <w:tcBorders>
              <w:top w:val="double" w:sz="4" w:space="0" w:color="auto"/>
            </w:tcBorders>
          </w:tcPr>
          <w:p w14:paraId="0D88DAB3" w14:textId="2563C2DF" w:rsidR="00B0488E" w:rsidRPr="00C026B7" w:rsidRDefault="001230F3" w:rsidP="001A553F">
            <w:pPr>
              <w:spacing w:before="40" w:after="40"/>
            </w:pPr>
            <w:r>
              <w:t>Submission version</w:t>
            </w:r>
            <w:r w:rsidR="00B0488E" w:rsidRPr="00C026B7">
              <w:t>:</w:t>
            </w:r>
            <w:r w:rsidR="00B0488E">
              <w:t xml:space="preserve"> </w:t>
            </w:r>
            <w:ins w:id="1" w:author="Dan Best" w:date="2020-11-23T04:59:00Z">
              <w:r w:rsidR="00166E76">
                <w:rPr>
                  <w:highlight w:val="yellow"/>
                </w:rPr>
                <w:t>1</w:t>
              </w:r>
            </w:ins>
          </w:p>
        </w:tc>
        <w:tc>
          <w:tcPr>
            <w:tcW w:w="2599" w:type="dxa"/>
            <w:tcBorders>
              <w:top w:val="double" w:sz="4" w:space="0" w:color="auto"/>
            </w:tcBorders>
          </w:tcPr>
          <w:p w14:paraId="563AC9E3" w14:textId="05E25DCD" w:rsidR="00B0488E" w:rsidRPr="00C026B7" w:rsidRDefault="00B0488E" w:rsidP="001A553F">
            <w:pPr>
              <w:spacing w:before="40" w:after="40"/>
            </w:pPr>
            <w:r>
              <w:t xml:space="preserve">Date: </w:t>
            </w:r>
            <w:r w:rsidRPr="001A553F">
              <w:t>20</w:t>
            </w:r>
            <w:ins w:id="2" w:author="Dan Best" w:date="2020-11-23T04:59:00Z">
              <w:r w:rsidR="00166E76" w:rsidRPr="001663D5">
                <w:rPr>
                  <w:highlight w:val="yellow"/>
                </w:rPr>
                <w:t>20</w:t>
              </w:r>
            </w:ins>
            <w:r w:rsidR="00A25075" w:rsidRPr="001663D5">
              <w:rPr>
                <w:highlight w:val="yellow"/>
              </w:rPr>
              <w:t>-</w:t>
            </w:r>
            <w:ins w:id="3" w:author="Dan Best" w:date="2020-11-23T04:59:00Z">
              <w:r w:rsidR="00166E76" w:rsidRPr="001663D5">
                <w:rPr>
                  <w:highlight w:val="yellow"/>
                </w:rPr>
                <w:t>1</w:t>
              </w:r>
            </w:ins>
            <w:r w:rsidR="00FA0E7C">
              <w:rPr>
                <w:highlight w:val="yellow"/>
              </w:rPr>
              <w:t>2</w:t>
            </w:r>
            <w:r w:rsidR="00A25075" w:rsidRPr="001663D5">
              <w:rPr>
                <w:highlight w:val="yellow"/>
              </w:rPr>
              <w:t>-</w:t>
            </w:r>
            <w:r w:rsidR="00FA0E7C">
              <w:t>02</w:t>
            </w:r>
          </w:p>
        </w:tc>
      </w:tr>
      <w:tr w:rsidR="00B0488E" w:rsidRPr="00C026B7" w14:paraId="10E404A0" w14:textId="77777777" w:rsidTr="00BA66EA">
        <w:trPr>
          <w:trHeight w:val="472"/>
        </w:trPr>
        <w:tc>
          <w:tcPr>
            <w:tcW w:w="9016" w:type="dxa"/>
            <w:gridSpan w:val="3"/>
          </w:tcPr>
          <w:p w14:paraId="01359DCC" w14:textId="77777777" w:rsidR="00B0488E" w:rsidRDefault="00B0488E" w:rsidP="00E24FAD">
            <w:pPr>
              <w:spacing w:before="40" w:after="40"/>
            </w:pPr>
            <w:r w:rsidRPr="00C026B7">
              <w:t xml:space="preserve">Name </w:t>
            </w:r>
            <w:r w:rsidRPr="006834C5">
              <w:t xml:space="preserve">of </w:t>
            </w:r>
            <w:r w:rsidRPr="00B0488E">
              <w:rPr>
                <w:b/>
              </w:rPr>
              <w:t>investigator</w:t>
            </w:r>
            <w:r>
              <w:t>(s)</w:t>
            </w:r>
            <w:r w:rsidRPr="00C026B7">
              <w:t xml:space="preserve">: </w:t>
            </w:r>
          </w:p>
          <w:p w14:paraId="00F34D2A" w14:textId="57937B1A" w:rsidR="00B0488E" w:rsidRPr="00564378" w:rsidRDefault="001A553F" w:rsidP="00E24FAD">
            <w:pPr>
              <w:spacing w:before="40" w:after="40"/>
              <w:rPr>
                <w:color w:val="4472C4"/>
              </w:rPr>
            </w:pPr>
            <w:r>
              <w:rPr>
                <w:color w:val="4472C4"/>
              </w:rPr>
              <w:t xml:space="preserve"> </w:t>
            </w:r>
            <w:r w:rsidR="0087378D">
              <w:rPr>
                <w:color w:val="4472C4"/>
              </w:rPr>
              <w:t>Daniel Best</w:t>
            </w:r>
          </w:p>
        </w:tc>
      </w:tr>
      <w:tr w:rsidR="0065576B" w:rsidRPr="00C026B7" w14:paraId="172BDB12" w14:textId="77777777" w:rsidTr="00BA66EA">
        <w:trPr>
          <w:trHeight w:val="300"/>
        </w:trPr>
        <w:tc>
          <w:tcPr>
            <w:tcW w:w="9016" w:type="dxa"/>
            <w:gridSpan w:val="3"/>
          </w:tcPr>
          <w:p w14:paraId="16922E3A" w14:textId="77777777" w:rsidR="0065576B" w:rsidRDefault="0065576B" w:rsidP="00E24FAD">
            <w:pPr>
              <w:spacing w:before="40" w:after="40"/>
            </w:pPr>
            <w:r>
              <w:t xml:space="preserve">Name of supervisor(s) (if student </w:t>
            </w:r>
            <w:r w:rsidRPr="00673190">
              <w:rPr>
                <w:b/>
              </w:rPr>
              <w:t>investigator</w:t>
            </w:r>
            <w:r>
              <w:t>(s))</w:t>
            </w:r>
            <w:r w:rsidRPr="00C026B7">
              <w:t>:</w:t>
            </w:r>
          </w:p>
          <w:p w14:paraId="010425D4" w14:textId="1B9BC1EC" w:rsidR="0065576B" w:rsidRPr="00564378" w:rsidRDefault="001A553F" w:rsidP="00E24FAD">
            <w:pPr>
              <w:spacing w:before="40" w:after="40"/>
              <w:rPr>
                <w:color w:val="4472C4"/>
              </w:rPr>
            </w:pPr>
            <w:r>
              <w:rPr>
                <w:color w:val="4472C4"/>
              </w:rPr>
              <w:t xml:space="preserve"> </w:t>
            </w:r>
            <w:r w:rsidR="0087378D">
              <w:rPr>
                <w:color w:val="4472C4"/>
              </w:rPr>
              <w:t>Julian Rathke</w:t>
            </w:r>
          </w:p>
        </w:tc>
      </w:tr>
      <w:tr w:rsidR="0065576B" w:rsidRPr="00C026B7" w14:paraId="31C0525B" w14:textId="77777777" w:rsidTr="00BA66EA">
        <w:trPr>
          <w:trHeight w:val="363"/>
        </w:trPr>
        <w:tc>
          <w:tcPr>
            <w:tcW w:w="9016" w:type="dxa"/>
            <w:gridSpan w:val="3"/>
            <w:tcBorders>
              <w:bottom w:val="single" w:sz="4" w:space="0" w:color="auto"/>
            </w:tcBorders>
          </w:tcPr>
          <w:p w14:paraId="08800158" w14:textId="2107C242" w:rsidR="00A12E06" w:rsidRPr="00C026B7" w:rsidRDefault="0065576B" w:rsidP="001A553F">
            <w:pPr>
              <w:spacing w:before="40" w:after="40"/>
            </w:pPr>
            <w:r>
              <w:t>T</w:t>
            </w:r>
            <w:r w:rsidRPr="00C026B7">
              <w:t xml:space="preserve">itle of </w:t>
            </w:r>
            <w:r w:rsidRPr="00673190">
              <w:t>study:</w:t>
            </w:r>
            <w:r w:rsidR="00CA4716">
              <w:t xml:space="preserve"> </w:t>
            </w:r>
            <w:r w:rsidR="001A553F">
              <w:rPr>
                <w:color w:val="4472C4"/>
              </w:rPr>
              <w:t xml:space="preserve"> </w:t>
            </w:r>
            <w:r w:rsidR="009175FF">
              <w:rPr>
                <w:color w:val="4472C4"/>
              </w:rPr>
              <w:t>The feasibility of Lua for game modification development</w:t>
            </w:r>
            <w:bookmarkStart w:id="4" w:name="_GoBack"/>
            <w:bookmarkEnd w:id="4"/>
          </w:p>
        </w:tc>
      </w:tr>
      <w:tr w:rsidR="00DE43F8" w:rsidRPr="00C026B7" w14:paraId="15DE41D6" w14:textId="77777777" w:rsidTr="00BA66EA">
        <w:trPr>
          <w:trHeight w:val="300"/>
        </w:trPr>
        <w:tc>
          <w:tcPr>
            <w:tcW w:w="9016" w:type="dxa"/>
            <w:gridSpan w:val="3"/>
            <w:tcBorders>
              <w:top w:val="single" w:sz="4" w:space="0" w:color="auto"/>
              <w:left w:val="single" w:sz="4" w:space="0" w:color="auto"/>
              <w:bottom w:val="double" w:sz="4" w:space="0" w:color="auto"/>
              <w:right w:val="single" w:sz="4" w:space="0" w:color="auto"/>
            </w:tcBorders>
          </w:tcPr>
          <w:p w14:paraId="3A24282D" w14:textId="77777777" w:rsidR="001230F3" w:rsidRDefault="00DA62C9" w:rsidP="001230F3">
            <w:r w:rsidRPr="001230F3">
              <w:rPr>
                <w:b/>
                <w:i/>
              </w:rPr>
              <w:t>Note</w:t>
            </w:r>
            <w:r>
              <w:t xml:space="preserve"> that failure to follow the University’s </w:t>
            </w:r>
            <w:r w:rsidR="002F7B80">
              <w:t>p</w:t>
            </w:r>
            <w:r>
              <w:t>olicy</w:t>
            </w:r>
            <w:r w:rsidR="002F7B80">
              <w:t xml:space="preserve"> on Ethics</w:t>
            </w:r>
            <w:r>
              <w:t xml:space="preserve"> may lead to </w:t>
            </w:r>
            <w:r w:rsidR="009F7E85" w:rsidRPr="009F7E85">
              <w:t xml:space="preserve">disciplinary action </w:t>
            </w:r>
            <w:r>
              <w:t xml:space="preserve">concerning </w:t>
            </w:r>
            <w:r w:rsidR="009F7E85">
              <w:t xml:space="preserve">Misconduct or </w:t>
            </w:r>
            <w:r>
              <w:t xml:space="preserve">a </w:t>
            </w:r>
            <w:r w:rsidR="009F7E85">
              <w:t>breach of Academic Integrity</w:t>
            </w:r>
            <w:r>
              <w:t>.</w:t>
            </w:r>
            <w:r w:rsidR="001230F3">
              <w:t xml:space="preserve"> </w:t>
            </w:r>
          </w:p>
          <w:p w14:paraId="18262C41" w14:textId="77777777" w:rsidR="001230F3" w:rsidRDefault="003A0415" w:rsidP="001230F3">
            <w:r>
              <w:t>By submitting this application, t</w:t>
            </w:r>
            <w:r w:rsidR="001230F3" w:rsidRPr="006834C5">
              <w:t xml:space="preserve">he </w:t>
            </w:r>
            <w:r w:rsidR="001230F3" w:rsidRPr="00E9433C">
              <w:t>investigator</w:t>
            </w:r>
            <w:r w:rsidR="001230F3">
              <w:t>(s) undertake to:</w:t>
            </w:r>
          </w:p>
          <w:p w14:paraId="0B7C6E4B" w14:textId="77777777" w:rsidR="001230F3" w:rsidRDefault="001230F3" w:rsidP="001230F3">
            <w:pPr>
              <w:ind w:left="426" w:hanging="426"/>
            </w:pPr>
            <w:r>
              <w:t>•</w:t>
            </w:r>
            <w:r>
              <w:tab/>
              <w:t>Conduct the study in accordance with University policies governing:</w:t>
            </w:r>
            <w:r>
              <w:br/>
            </w:r>
            <w:r w:rsidRPr="00783F1B">
              <w:rPr>
                <w:b/>
              </w:rPr>
              <w:t>Ethics</w:t>
            </w:r>
            <w:r w:rsidRPr="00C67674">
              <w:t xml:space="preserve"> (</w:t>
            </w:r>
            <w:r w:rsidRPr="00712180">
              <w:t>http://www.southampton.ac.uk/ris/policies/ethics.html</w:t>
            </w:r>
            <w:r w:rsidRPr="00C67674">
              <w:t>)</w:t>
            </w:r>
            <w:r>
              <w:t>;</w:t>
            </w:r>
            <w:r>
              <w:br/>
            </w:r>
            <w:r w:rsidRPr="00783F1B">
              <w:rPr>
                <w:b/>
              </w:rPr>
              <w:t>Data management</w:t>
            </w:r>
            <w:r>
              <w:t xml:space="preserve"> (</w:t>
            </w:r>
            <w:r w:rsidRPr="00C76291">
              <w:t>http://www.southampton.ac.uk/library/research/researchdata</w:t>
            </w:r>
            <w:r>
              <w:t>/)</w:t>
            </w:r>
            <w:r w:rsidRPr="00C67674">
              <w:t>;</w:t>
            </w:r>
            <w:r>
              <w:br/>
            </w:r>
            <w:r w:rsidRPr="00783F1B">
              <w:rPr>
                <w:b/>
              </w:rPr>
              <w:t>Health and Safety</w:t>
            </w:r>
            <w:r>
              <w:t xml:space="preserve"> (</w:t>
            </w:r>
            <w:r w:rsidRPr="00C76291">
              <w:t>http://www.southampton.ac.uk/</w:t>
            </w:r>
            <w:r>
              <w:t>healthandsafety);</w:t>
            </w:r>
            <w:r>
              <w:br/>
            </w:r>
            <w:r w:rsidRPr="00A40E0D">
              <w:rPr>
                <w:b/>
              </w:rPr>
              <w:t>Academic Integrity</w:t>
            </w:r>
            <w:r>
              <w:t xml:space="preserve"> (</w:t>
            </w:r>
            <w:r w:rsidRPr="00A40E0D">
              <w:t>http://www.calendar.soton.ac.uk/sectionIV/academic-integrity-statement.html</w:t>
            </w:r>
            <w:r>
              <w:t xml:space="preserve">. </w:t>
            </w:r>
          </w:p>
          <w:p w14:paraId="3F9FDAF5" w14:textId="77777777" w:rsidR="001230F3" w:rsidRDefault="001230F3" w:rsidP="001230F3">
            <w:pPr>
              <w:ind w:left="426" w:hanging="426"/>
            </w:pPr>
            <w:r>
              <w:t>•</w:t>
            </w:r>
            <w:r>
              <w:tab/>
              <w:t xml:space="preserve">Ensure the study Reference number </w:t>
            </w:r>
            <w:r w:rsidRPr="00E9433C">
              <w:t>ERGO/</w:t>
            </w:r>
            <w:r w:rsidR="000137E0">
              <w:fldChar w:fldCharType="begin"/>
            </w:r>
            <w:r w:rsidR="000137E0">
              <w:instrText xml:space="preserve"> DOCPROPERTY  Faculty  \* MERGEFORMAT </w:instrText>
            </w:r>
            <w:r w:rsidR="000137E0">
              <w:fldChar w:fldCharType="separate"/>
            </w:r>
            <w:r w:rsidR="00DC4994">
              <w:t>FEPS</w:t>
            </w:r>
            <w:r w:rsidR="000137E0">
              <w:fldChar w:fldCharType="end"/>
            </w:r>
            <w:r w:rsidRPr="00E9433C">
              <w:t>/</w:t>
            </w:r>
            <w:r w:rsidRPr="001230F3">
              <w:t>xxxx</w:t>
            </w:r>
            <w:r w:rsidRPr="00E9433C">
              <w:t xml:space="preserve"> is prominently displayed on all advertising and study materials</w:t>
            </w:r>
            <w:r>
              <w:t>, and is reported on all media and in all publications</w:t>
            </w:r>
            <w:r w:rsidRPr="00E9433C">
              <w:t>;</w:t>
            </w:r>
          </w:p>
          <w:p w14:paraId="729FCD2E" w14:textId="77777777" w:rsidR="001230F3" w:rsidRDefault="001230F3" w:rsidP="001230F3">
            <w:pPr>
              <w:ind w:left="426" w:hanging="426"/>
            </w:pPr>
            <w:r>
              <w:t>•</w:t>
            </w:r>
            <w:r>
              <w:tab/>
              <w:t>Conduct the study in accordance with the information provided in the application, its appendices, and any other documents submitted;</w:t>
            </w:r>
          </w:p>
          <w:p w14:paraId="778F584A" w14:textId="77777777" w:rsidR="001230F3" w:rsidRDefault="001230F3" w:rsidP="001230F3">
            <w:pPr>
              <w:ind w:left="426" w:hanging="426"/>
            </w:pPr>
            <w:r>
              <w:t>•</w:t>
            </w:r>
            <w:r>
              <w:tab/>
              <w:t xml:space="preserve">Submit the study for re-review (as an amendment through ERGO) or seek </w:t>
            </w:r>
            <w:fldSimple w:instr=" DOCPROPERTY  Faculty  \* MERGEFORMAT ">
              <w:r w:rsidR="00DC4994">
                <w:t>FEPS</w:t>
              </w:r>
            </w:fldSimple>
            <w:r>
              <w:t xml:space="preserve"> EC advice if any changes, circumstances, or outcomes materially affect the study or the information given;</w:t>
            </w:r>
          </w:p>
          <w:p w14:paraId="513B1561" w14:textId="77777777" w:rsidR="001230F3" w:rsidRDefault="001230F3" w:rsidP="001230F3">
            <w:pPr>
              <w:ind w:left="426" w:hanging="426"/>
            </w:pPr>
            <w:r>
              <w:t>•</w:t>
            </w:r>
            <w:r>
              <w:tab/>
              <w:t xml:space="preserve">Promptly advise an appropriate authority (Research </w:t>
            </w:r>
            <w:r w:rsidR="00DC4994">
              <w:t xml:space="preserve">Integrity and </w:t>
            </w:r>
            <w:r>
              <w:t xml:space="preserve">Governance </w:t>
            </w:r>
            <w:r w:rsidR="00DC4994">
              <w:t>team</w:t>
            </w:r>
            <w:r>
              <w:t>) of any adverse study outcomes;</w:t>
            </w:r>
          </w:p>
          <w:p w14:paraId="62B005E0" w14:textId="77777777" w:rsidR="00DE43F8" w:rsidRDefault="001230F3" w:rsidP="001230F3">
            <w:pPr>
              <w:ind w:left="426" w:hanging="426"/>
            </w:pPr>
            <w:r>
              <w:t>•</w:t>
            </w:r>
            <w:r>
              <w:tab/>
              <w:t>Submit an end-of-study form if required to do so.</w:t>
            </w:r>
          </w:p>
        </w:tc>
      </w:tr>
      <w:tr w:rsidR="006834C5" w:rsidRPr="00C026B7" w14:paraId="627074DB" w14:textId="77777777" w:rsidTr="00BA66EA">
        <w:trPr>
          <w:trHeight w:val="300"/>
        </w:trPr>
        <w:tc>
          <w:tcPr>
            <w:tcW w:w="9016" w:type="dxa"/>
            <w:gridSpan w:val="3"/>
            <w:tcBorders>
              <w:top w:val="double" w:sz="4" w:space="0" w:color="auto"/>
              <w:left w:val="nil"/>
              <w:bottom w:val="nil"/>
              <w:right w:val="nil"/>
            </w:tcBorders>
          </w:tcPr>
          <w:p w14:paraId="0A9071F5" w14:textId="77777777" w:rsidR="00F15948" w:rsidRDefault="00F15948" w:rsidP="001230F3">
            <w:pPr>
              <w:ind w:left="426" w:hanging="426"/>
            </w:pPr>
          </w:p>
        </w:tc>
      </w:tr>
    </w:tbl>
    <w:p w14:paraId="0F3FDFE3" w14:textId="77777777" w:rsidR="00E9272E" w:rsidRPr="000D776D" w:rsidRDefault="00E9272E" w:rsidP="0094290E">
      <w:pPr>
        <w:pStyle w:val="Heading1"/>
        <w:jc w:val="center"/>
        <w:rPr>
          <w:sz w:val="31"/>
          <w:szCs w:val="31"/>
        </w:rPr>
      </w:pPr>
      <w:r>
        <w:br w:type="page"/>
      </w:r>
      <w:r w:rsidRPr="000D776D">
        <w:rPr>
          <w:sz w:val="31"/>
          <w:szCs w:val="31"/>
        </w:rPr>
        <w:lastRenderedPageBreak/>
        <w:t xml:space="preserve">Refer to the </w:t>
      </w:r>
      <w:r w:rsidRPr="000D776D">
        <w:rPr>
          <w:sz w:val="31"/>
          <w:szCs w:val="31"/>
          <w:u w:val="single"/>
        </w:rPr>
        <w:t>Instructions</w:t>
      </w:r>
      <w:r w:rsidRPr="000D776D">
        <w:rPr>
          <w:sz w:val="31"/>
          <w:szCs w:val="31"/>
        </w:rPr>
        <w:t xml:space="preserve"> </w:t>
      </w:r>
      <w:r w:rsidR="0094290E">
        <w:rPr>
          <w:sz w:val="31"/>
          <w:szCs w:val="31"/>
        </w:rPr>
        <w:t xml:space="preserve">and </w:t>
      </w:r>
      <w:r w:rsidR="0094290E" w:rsidRPr="0094290E">
        <w:rPr>
          <w:sz w:val="31"/>
          <w:szCs w:val="31"/>
          <w:u w:val="single"/>
        </w:rPr>
        <w:t>Guide</w:t>
      </w:r>
      <w:r w:rsidR="0094290E">
        <w:rPr>
          <w:sz w:val="31"/>
          <w:szCs w:val="31"/>
        </w:rPr>
        <w:t xml:space="preserve"> documents</w:t>
      </w:r>
      <w:r w:rsidR="007C66D8">
        <w:rPr>
          <w:sz w:val="31"/>
          <w:szCs w:val="31"/>
        </w:rPr>
        <w:t xml:space="preserve"> </w:t>
      </w:r>
      <w:r w:rsidRPr="000D776D">
        <w:rPr>
          <w:sz w:val="31"/>
          <w:szCs w:val="31"/>
        </w:rPr>
        <w:t>when completing this form</w:t>
      </w:r>
      <w:r w:rsidR="007C66D8">
        <w:rPr>
          <w:sz w:val="31"/>
          <w:szCs w:val="31"/>
        </w:rPr>
        <w:t xml:space="preserve"> and the </w:t>
      </w:r>
      <w:r w:rsidR="007C66D8" w:rsidRPr="007C66D8">
        <w:rPr>
          <w:sz w:val="31"/>
          <w:szCs w:val="31"/>
          <w:u w:val="single"/>
        </w:rPr>
        <w:t>Templates</w:t>
      </w:r>
      <w:r w:rsidR="007C66D8">
        <w:rPr>
          <w:sz w:val="31"/>
          <w:szCs w:val="31"/>
        </w:rPr>
        <w:t xml:space="preserve"> document when preparing the required appendices</w:t>
      </w:r>
      <w:r w:rsidRPr="000D776D">
        <w:rPr>
          <w:sz w:val="31"/>
          <w:szCs w:val="31"/>
        </w:rPr>
        <w:t>.</w:t>
      </w:r>
    </w:p>
    <w:p w14:paraId="207CB147" w14:textId="77777777" w:rsidR="00AB79B6" w:rsidRDefault="00AB79B6" w:rsidP="00D73325">
      <w:pPr>
        <w:pStyle w:val="Heading1"/>
      </w:pPr>
      <w:r>
        <w:t>Study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B79B6" w14:paraId="0B1AE534" w14:textId="77777777" w:rsidTr="00564378">
        <w:tc>
          <w:tcPr>
            <w:tcW w:w="9242" w:type="dxa"/>
            <w:shd w:val="clear" w:color="auto" w:fill="auto"/>
          </w:tcPr>
          <w:p w14:paraId="6AA9B1E7" w14:textId="77777777" w:rsidR="00AB79B6" w:rsidRPr="00564378" w:rsidRDefault="00AB79B6" w:rsidP="00AB79B6">
            <w:pPr>
              <w:rPr>
                <w:b/>
              </w:rPr>
            </w:pPr>
            <w:r w:rsidRPr="00564378">
              <w:rPr>
                <w:b/>
              </w:rPr>
              <w:t>What are the aims and objectives of this study?</w:t>
            </w:r>
          </w:p>
        </w:tc>
      </w:tr>
      <w:tr w:rsidR="00AB79B6" w14:paraId="4F644B30" w14:textId="77777777" w:rsidTr="00564378">
        <w:tc>
          <w:tcPr>
            <w:tcW w:w="9242" w:type="dxa"/>
            <w:shd w:val="clear" w:color="auto" w:fill="auto"/>
          </w:tcPr>
          <w:p w14:paraId="40A1F2A9" w14:textId="77777777" w:rsidR="00C04BBF" w:rsidRDefault="00D21F1D" w:rsidP="00AB79B6">
            <w:pPr>
              <w:rPr>
                <w:color w:val="4472C4"/>
              </w:rPr>
            </w:pPr>
            <w:r>
              <w:rPr>
                <w:color w:val="4472C4"/>
              </w:rPr>
              <w:t>To gain information from domain-specific experts (addon developers) about the positives and shortcomings of Lua as a programming language in the context of video game modification development.</w:t>
            </w:r>
          </w:p>
          <w:p w14:paraId="6CF35DD9" w14:textId="6D5DC02A" w:rsidR="009F1991" w:rsidRPr="001F1077" w:rsidRDefault="009F1991" w:rsidP="00AB79B6">
            <w:pPr>
              <w:rPr>
                <w:color w:val="4472C4"/>
              </w:rPr>
            </w:pPr>
          </w:p>
        </w:tc>
      </w:tr>
    </w:tbl>
    <w:p w14:paraId="55A545EE" w14:textId="77777777" w:rsidR="00AB79B6" w:rsidRDefault="00AB79B6" w:rsidP="00AB79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B79B6" w14:paraId="6E774BF5" w14:textId="77777777" w:rsidTr="00564378">
        <w:tc>
          <w:tcPr>
            <w:tcW w:w="9242" w:type="dxa"/>
            <w:shd w:val="clear" w:color="auto" w:fill="auto"/>
          </w:tcPr>
          <w:p w14:paraId="40789EF7" w14:textId="77777777" w:rsidR="00AB79B6" w:rsidRPr="00564378" w:rsidRDefault="00AB79B6" w:rsidP="00564378">
            <w:pPr>
              <w:rPr>
                <w:i/>
              </w:rPr>
            </w:pPr>
            <w:r w:rsidRPr="00564378">
              <w:rPr>
                <w:b/>
              </w:rPr>
              <w:t xml:space="preserve">Background of the study </w:t>
            </w:r>
            <w:r w:rsidRPr="00AB79B6">
              <w:t>(</w:t>
            </w:r>
            <w:r w:rsidRPr="00564378">
              <w:rPr>
                <w:i/>
              </w:rPr>
              <w:t>a brief rationale for conducting the study)</w:t>
            </w:r>
          </w:p>
        </w:tc>
      </w:tr>
      <w:tr w:rsidR="00AB79B6" w14:paraId="583D0AFC" w14:textId="77777777" w:rsidTr="00564378">
        <w:tc>
          <w:tcPr>
            <w:tcW w:w="9242" w:type="dxa"/>
            <w:shd w:val="clear" w:color="auto" w:fill="auto"/>
          </w:tcPr>
          <w:p w14:paraId="4BB80327" w14:textId="663BBC59" w:rsidR="00C04BBF" w:rsidRDefault="003A007E" w:rsidP="00564378">
            <w:pPr>
              <w:rPr>
                <w:color w:val="4472C4"/>
              </w:rPr>
            </w:pPr>
            <w:r>
              <w:rPr>
                <w:color w:val="4472C4"/>
              </w:rPr>
              <w:t>We</w:t>
            </w:r>
            <w:r w:rsidR="009F1991">
              <w:rPr>
                <w:color w:val="4472C4"/>
              </w:rPr>
              <w:t xml:space="preserve"> want to get an insight into the nuances of programming in Lua for mod development from a range of mod developers, both beginners and experts (potentially even people who do this in a professional capacity).</w:t>
            </w:r>
          </w:p>
          <w:p w14:paraId="7A1023DF" w14:textId="594F2129" w:rsidR="009F1991" w:rsidRPr="001F1077" w:rsidRDefault="009F1991" w:rsidP="00564378">
            <w:pPr>
              <w:rPr>
                <w:color w:val="4472C4"/>
              </w:rPr>
            </w:pPr>
          </w:p>
        </w:tc>
      </w:tr>
    </w:tbl>
    <w:p w14:paraId="38DB51D2" w14:textId="77777777" w:rsidR="00AB79B6" w:rsidRDefault="00AB79B6" w:rsidP="00AB79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82FFD" w14:paraId="094C29B6" w14:textId="77777777" w:rsidTr="00564378">
        <w:tc>
          <w:tcPr>
            <w:tcW w:w="9242" w:type="dxa"/>
            <w:shd w:val="clear" w:color="auto" w:fill="auto"/>
          </w:tcPr>
          <w:p w14:paraId="50DEAAD2" w14:textId="77777777" w:rsidR="00E82FFD" w:rsidRPr="00E82FFD" w:rsidRDefault="00E82FFD" w:rsidP="00E82FFD">
            <w:r w:rsidRPr="00564378">
              <w:rPr>
                <w:b/>
              </w:rPr>
              <w:t xml:space="preserve">Key research question </w:t>
            </w:r>
            <w:r w:rsidRPr="00564378">
              <w:rPr>
                <w:i/>
              </w:rPr>
              <w:t>(Specify hypothesis if applicable</w:t>
            </w:r>
            <w:r>
              <w:t>)</w:t>
            </w:r>
          </w:p>
        </w:tc>
      </w:tr>
      <w:tr w:rsidR="00E82FFD" w14:paraId="751C4EE8" w14:textId="77777777" w:rsidTr="00564378">
        <w:tc>
          <w:tcPr>
            <w:tcW w:w="9242" w:type="dxa"/>
            <w:shd w:val="clear" w:color="auto" w:fill="auto"/>
          </w:tcPr>
          <w:p w14:paraId="49E8E26A" w14:textId="5FCB2953" w:rsidR="00E82FFD" w:rsidRDefault="009E7BCF" w:rsidP="00564378">
            <w:pPr>
              <w:rPr>
                <w:color w:val="4472C4"/>
              </w:rPr>
            </w:pPr>
            <w:r>
              <w:rPr>
                <w:color w:val="4472C4"/>
              </w:rPr>
              <w:t>What are the positives and negatives of using Lua for developing video game modifications?</w:t>
            </w:r>
          </w:p>
          <w:p w14:paraId="0642D84C" w14:textId="77777777" w:rsidR="00C04BBF" w:rsidRDefault="00C04BBF" w:rsidP="00564378">
            <w:pPr>
              <w:rPr>
                <w:color w:val="4472C4"/>
              </w:rPr>
            </w:pPr>
          </w:p>
          <w:p w14:paraId="4D70A2A4" w14:textId="77777777" w:rsidR="00C04BBF" w:rsidRPr="001F1077" w:rsidRDefault="00C04BBF" w:rsidP="00564378">
            <w:pPr>
              <w:rPr>
                <w:color w:val="4472C4"/>
              </w:rPr>
            </w:pPr>
          </w:p>
        </w:tc>
      </w:tr>
    </w:tbl>
    <w:p w14:paraId="5A0C189C" w14:textId="77777777" w:rsidR="00C320C5" w:rsidRDefault="00C320C5" w:rsidP="00AB79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0C5" w14:paraId="628C4CB5" w14:textId="77777777" w:rsidTr="005903FF">
        <w:tc>
          <w:tcPr>
            <w:tcW w:w="9242" w:type="dxa"/>
            <w:shd w:val="clear" w:color="auto" w:fill="auto"/>
          </w:tcPr>
          <w:p w14:paraId="1D18FC1B" w14:textId="77777777" w:rsidR="00C320C5" w:rsidRPr="00E82FFD" w:rsidRDefault="00C320C5" w:rsidP="00C320C5">
            <w:r>
              <w:rPr>
                <w:b/>
              </w:rPr>
              <w:t>Study design</w:t>
            </w:r>
            <w:r w:rsidRPr="00564378">
              <w:rPr>
                <w:b/>
              </w:rPr>
              <w:t xml:space="preserve"> </w:t>
            </w:r>
            <w:r w:rsidRPr="00564378">
              <w:rPr>
                <w:i/>
              </w:rPr>
              <w:t>(</w:t>
            </w:r>
            <w:r>
              <w:rPr>
                <w:i/>
              </w:rPr>
              <w:t xml:space="preserve">Give a </w:t>
            </w:r>
            <w:r>
              <w:rPr>
                <w:b/>
                <w:i/>
              </w:rPr>
              <w:t>brief</w:t>
            </w:r>
            <w:r>
              <w:rPr>
                <w:i/>
              </w:rPr>
              <w:t xml:space="preserve"> outline of the study design and why it is being used</w:t>
            </w:r>
            <w:r>
              <w:t>)</w:t>
            </w:r>
          </w:p>
        </w:tc>
      </w:tr>
      <w:tr w:rsidR="00C320C5" w14:paraId="1A11C37F" w14:textId="77777777" w:rsidTr="005903FF">
        <w:tc>
          <w:tcPr>
            <w:tcW w:w="9242" w:type="dxa"/>
            <w:shd w:val="clear" w:color="auto" w:fill="auto"/>
          </w:tcPr>
          <w:p w14:paraId="3B679EBC" w14:textId="2CDB808D" w:rsidR="00C320C5" w:rsidRDefault="00AF7D56" w:rsidP="00C320C5">
            <w:pPr>
              <w:pStyle w:val="BodyText"/>
              <w:kinsoku w:val="0"/>
              <w:overflowPunct w:val="0"/>
              <w:spacing w:before="8" w:line="239" w:lineRule="auto"/>
              <w:ind w:left="106" w:right="130" w:firstLine="1"/>
              <w:rPr>
                <w:rFonts w:cs="Lucida Sans"/>
                <w:color w:val="4472C4"/>
                <w:sz w:val="22"/>
                <w:szCs w:val="20"/>
              </w:rPr>
            </w:pPr>
            <w:r>
              <w:rPr>
                <w:rFonts w:cs="Lucida Sans"/>
                <w:color w:val="4472C4"/>
                <w:sz w:val="22"/>
                <w:szCs w:val="20"/>
              </w:rPr>
              <w:t>The study will be conducted by sending out a Google Forms questionnaire to various forums for games modding communities. The questionnaire will not ask for any personal information, and will be completely anonymous.</w:t>
            </w:r>
          </w:p>
          <w:p w14:paraId="11416A1E" w14:textId="77777777" w:rsidR="00C04BBF" w:rsidRDefault="00C04BBF" w:rsidP="00C320C5">
            <w:pPr>
              <w:pStyle w:val="BodyText"/>
              <w:kinsoku w:val="0"/>
              <w:overflowPunct w:val="0"/>
              <w:spacing w:before="8" w:line="239" w:lineRule="auto"/>
              <w:ind w:left="106" w:right="130" w:firstLine="1"/>
              <w:rPr>
                <w:rFonts w:cs="Lucida Sans"/>
                <w:color w:val="4472C4"/>
                <w:sz w:val="22"/>
                <w:szCs w:val="20"/>
              </w:rPr>
            </w:pPr>
          </w:p>
          <w:p w14:paraId="1590AFE2" w14:textId="77777777" w:rsidR="00C04BBF" w:rsidRDefault="00C04BBF" w:rsidP="00C320C5">
            <w:pPr>
              <w:pStyle w:val="BodyText"/>
              <w:kinsoku w:val="0"/>
              <w:overflowPunct w:val="0"/>
              <w:spacing w:before="8" w:line="239" w:lineRule="auto"/>
              <w:ind w:left="106" w:right="130" w:firstLine="1"/>
              <w:rPr>
                <w:rFonts w:cs="Lucida Sans"/>
                <w:color w:val="4472C4"/>
                <w:sz w:val="22"/>
                <w:szCs w:val="20"/>
              </w:rPr>
            </w:pPr>
          </w:p>
          <w:p w14:paraId="6AB8204E" w14:textId="77777777" w:rsidR="00C04BBF" w:rsidRDefault="00C04BBF" w:rsidP="00C320C5">
            <w:pPr>
              <w:pStyle w:val="BodyText"/>
              <w:kinsoku w:val="0"/>
              <w:overflowPunct w:val="0"/>
              <w:spacing w:before="8" w:line="239" w:lineRule="auto"/>
              <w:ind w:left="106" w:right="130" w:firstLine="1"/>
              <w:rPr>
                <w:rFonts w:cs="Lucida Sans"/>
                <w:color w:val="4472C4"/>
                <w:sz w:val="22"/>
                <w:szCs w:val="20"/>
              </w:rPr>
            </w:pPr>
          </w:p>
          <w:p w14:paraId="2257B6EF" w14:textId="77777777" w:rsidR="00C04BBF" w:rsidRPr="005903FF" w:rsidRDefault="00C04BBF" w:rsidP="00AF7D56">
            <w:pPr>
              <w:pStyle w:val="BodyText"/>
              <w:kinsoku w:val="0"/>
              <w:overflowPunct w:val="0"/>
              <w:spacing w:before="8" w:line="239" w:lineRule="auto"/>
              <w:ind w:left="0" w:right="130"/>
              <w:rPr>
                <w:rFonts w:cs="Lucida Sans"/>
                <w:color w:val="4472C4"/>
                <w:sz w:val="20"/>
                <w:szCs w:val="20"/>
              </w:rPr>
            </w:pPr>
          </w:p>
        </w:tc>
      </w:tr>
    </w:tbl>
    <w:p w14:paraId="36859C5B" w14:textId="77777777" w:rsidR="00294DB5" w:rsidRDefault="00294DB5" w:rsidP="00294DB5"/>
    <w:p w14:paraId="3ECC11E5" w14:textId="77777777" w:rsidR="00B0488E" w:rsidRDefault="00B0488E" w:rsidP="00D73325">
      <w:pPr>
        <w:pStyle w:val="Heading1"/>
      </w:pPr>
      <w:r w:rsidRPr="00B0488E">
        <w:t>Pre-study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0C5" w14:paraId="217B7B07" w14:textId="77777777" w:rsidTr="005903FF">
        <w:tc>
          <w:tcPr>
            <w:tcW w:w="9242" w:type="dxa"/>
            <w:shd w:val="clear" w:color="auto" w:fill="auto"/>
          </w:tcPr>
          <w:p w14:paraId="35D758EE" w14:textId="77777777" w:rsidR="00C320C5" w:rsidRPr="00E82FFD" w:rsidRDefault="00C320C5" w:rsidP="005903FF">
            <w:r w:rsidRPr="00C320C5">
              <w:t>Characterise the proposed</w:t>
            </w:r>
            <w:r>
              <w:rPr>
                <w:b/>
              </w:rPr>
              <w:t xml:space="preserve"> participants</w:t>
            </w:r>
          </w:p>
        </w:tc>
      </w:tr>
      <w:tr w:rsidR="00C320C5" w14:paraId="4E187DA8" w14:textId="77777777" w:rsidTr="005903FF">
        <w:tc>
          <w:tcPr>
            <w:tcW w:w="9242" w:type="dxa"/>
            <w:shd w:val="clear" w:color="auto" w:fill="auto"/>
          </w:tcPr>
          <w:p w14:paraId="192B89D9" w14:textId="2CF80D8A" w:rsidR="00C320C5" w:rsidRPr="005903FF" w:rsidRDefault="00C04BBF" w:rsidP="005903FF">
            <w:pPr>
              <w:rPr>
                <w:rFonts w:cs="Lucida Sans"/>
                <w:color w:val="4472C4"/>
                <w:szCs w:val="20"/>
              </w:rPr>
            </w:pPr>
            <w:r>
              <w:rPr>
                <w:rFonts w:cs="Lucida Sans"/>
                <w:color w:val="4472C4"/>
                <w:szCs w:val="20"/>
              </w:rPr>
              <w:t xml:space="preserve"> </w:t>
            </w:r>
            <w:r w:rsidR="0009423D">
              <w:rPr>
                <w:rFonts w:cs="Lucida Sans"/>
                <w:color w:val="4472C4"/>
                <w:szCs w:val="20"/>
              </w:rPr>
              <w:t>Video game mod creators of any skill level.</w:t>
            </w:r>
          </w:p>
          <w:p w14:paraId="3653F631" w14:textId="77777777" w:rsidR="00C320C5" w:rsidRPr="001F1077" w:rsidRDefault="00C320C5" w:rsidP="005903FF">
            <w:pPr>
              <w:rPr>
                <w:color w:val="4472C4"/>
              </w:rPr>
            </w:pPr>
          </w:p>
        </w:tc>
      </w:tr>
    </w:tbl>
    <w:p w14:paraId="1C99774A" w14:textId="77777777" w:rsidR="00C320C5" w:rsidRDefault="00C320C5" w:rsidP="00C320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35C27" w14:paraId="0980F925" w14:textId="77777777" w:rsidTr="005903FF">
        <w:tc>
          <w:tcPr>
            <w:tcW w:w="9242" w:type="dxa"/>
            <w:shd w:val="clear" w:color="auto" w:fill="auto"/>
          </w:tcPr>
          <w:p w14:paraId="468222E1" w14:textId="77777777" w:rsidR="00535C27" w:rsidRPr="00535C27" w:rsidRDefault="00535C27" w:rsidP="005903FF">
            <w:r>
              <w:t xml:space="preserve">Describe how </w:t>
            </w:r>
            <w:r>
              <w:rPr>
                <w:b/>
              </w:rPr>
              <w:t>participants</w:t>
            </w:r>
            <w:r>
              <w:t xml:space="preserve"> will be approached</w:t>
            </w:r>
          </w:p>
        </w:tc>
      </w:tr>
      <w:tr w:rsidR="00535C27" w14:paraId="0D957451" w14:textId="77777777" w:rsidTr="005903FF">
        <w:tc>
          <w:tcPr>
            <w:tcW w:w="9242" w:type="dxa"/>
            <w:shd w:val="clear" w:color="auto" w:fill="auto"/>
          </w:tcPr>
          <w:p w14:paraId="33E2A708" w14:textId="77777777" w:rsidR="003037E5" w:rsidRPr="003037E5" w:rsidRDefault="003037E5" w:rsidP="005903FF">
            <w:pPr>
              <w:rPr>
                <w:rFonts w:cs="Lucida Sans"/>
                <w:szCs w:val="20"/>
              </w:rPr>
            </w:pPr>
            <w:r w:rsidRPr="003037E5">
              <w:rPr>
                <w:rFonts w:cs="Lucida Sans"/>
                <w:szCs w:val="20"/>
              </w:rPr>
              <w:t xml:space="preserve">If any e-mail lists are used, including FEPS distribution lists, justify their use </w:t>
            </w:r>
            <w:r w:rsidRPr="003037E5">
              <w:rPr>
                <w:rFonts w:cs="Lucida Sans"/>
                <w:i/>
                <w:szCs w:val="20"/>
              </w:rPr>
              <w:t>here</w:t>
            </w:r>
          </w:p>
          <w:p w14:paraId="192EA64A" w14:textId="02A81187" w:rsidR="00535C27" w:rsidRDefault="00471556" w:rsidP="005903FF">
            <w:pPr>
              <w:rPr>
                <w:rFonts w:cs="Lucida Sans"/>
                <w:color w:val="4472C4"/>
                <w:szCs w:val="20"/>
              </w:rPr>
            </w:pPr>
            <w:r>
              <w:rPr>
                <w:rFonts w:cs="Lucida Sans"/>
                <w:color w:val="4472C4"/>
                <w:szCs w:val="20"/>
              </w:rPr>
              <w:t>The questionnaire will be posted in various forums for game modification communities, such as Discord servers and website forums.</w:t>
            </w:r>
          </w:p>
          <w:p w14:paraId="2DAE2A31" w14:textId="77777777" w:rsidR="00C04BBF" w:rsidRPr="001F1077" w:rsidRDefault="00C04BBF" w:rsidP="005903FF">
            <w:pPr>
              <w:rPr>
                <w:color w:val="4472C4"/>
              </w:rPr>
            </w:pPr>
          </w:p>
        </w:tc>
      </w:tr>
    </w:tbl>
    <w:p w14:paraId="399C0B16" w14:textId="77777777" w:rsidR="00535C27" w:rsidRDefault="00535C27" w:rsidP="00C320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37E5" w14:paraId="7A4B6FA0" w14:textId="77777777" w:rsidTr="005F4CA4">
        <w:tc>
          <w:tcPr>
            <w:tcW w:w="9242" w:type="dxa"/>
            <w:shd w:val="clear" w:color="auto" w:fill="auto"/>
          </w:tcPr>
          <w:p w14:paraId="326225A8" w14:textId="77777777" w:rsidR="003037E5" w:rsidRPr="00535C27" w:rsidRDefault="003037E5" w:rsidP="005F4CA4">
            <w:r>
              <w:lastRenderedPageBreak/>
              <w:t>Describe how inclusion / exclusion criteria will be applied (if any)</w:t>
            </w:r>
          </w:p>
        </w:tc>
      </w:tr>
      <w:tr w:rsidR="003037E5" w14:paraId="054F54A8" w14:textId="77777777" w:rsidTr="005F4CA4">
        <w:tc>
          <w:tcPr>
            <w:tcW w:w="9242" w:type="dxa"/>
            <w:shd w:val="clear" w:color="auto" w:fill="auto"/>
          </w:tcPr>
          <w:p w14:paraId="66559121" w14:textId="55B22E43" w:rsidR="00C61D9F" w:rsidRPr="005903FF" w:rsidRDefault="00C61D9F" w:rsidP="00C61D9F">
            <w:pPr>
              <w:rPr>
                <w:rFonts w:cs="Lucida Sans"/>
                <w:color w:val="4472C4"/>
                <w:szCs w:val="20"/>
              </w:rPr>
            </w:pPr>
            <w:r>
              <w:rPr>
                <w:rFonts w:cs="Lucida Sans"/>
                <w:color w:val="4472C4"/>
                <w:szCs w:val="20"/>
              </w:rPr>
              <w:t>There will be no inclusion/exclusion criteria.</w:t>
            </w:r>
          </w:p>
          <w:p w14:paraId="3B0645E9" w14:textId="3E29D158" w:rsidR="003037E5" w:rsidRDefault="003037E5" w:rsidP="00C61D9F">
            <w:pPr>
              <w:pStyle w:val="BodyText"/>
              <w:kinsoku w:val="0"/>
              <w:overflowPunct w:val="0"/>
              <w:spacing w:before="6" w:line="242" w:lineRule="auto"/>
              <w:ind w:left="0" w:right="246"/>
              <w:rPr>
                <w:rFonts w:ascii="Lucida Sans" w:hAnsi="Lucida Sans" w:cs="Lucida Sans"/>
                <w:sz w:val="20"/>
                <w:szCs w:val="20"/>
              </w:rPr>
            </w:pPr>
          </w:p>
          <w:p w14:paraId="7AB4CDFD" w14:textId="77777777" w:rsidR="003037E5" w:rsidRPr="001F1077" w:rsidRDefault="003037E5" w:rsidP="003037E5">
            <w:pPr>
              <w:pStyle w:val="BodyText"/>
              <w:tabs>
                <w:tab w:val="left" w:pos="236"/>
              </w:tabs>
              <w:kinsoku w:val="0"/>
              <w:overflowPunct w:val="0"/>
              <w:spacing w:before="2" w:line="236" w:lineRule="exact"/>
              <w:ind w:left="0" w:right="231"/>
              <w:rPr>
                <w:color w:val="4472C4"/>
              </w:rPr>
            </w:pPr>
          </w:p>
        </w:tc>
      </w:tr>
    </w:tbl>
    <w:p w14:paraId="4F6F5A51" w14:textId="77777777" w:rsidR="00535C27" w:rsidRPr="00C320C5" w:rsidRDefault="00535C27" w:rsidP="00C320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37E5" w14:paraId="63142FD0" w14:textId="77777777" w:rsidTr="005F4CA4">
        <w:tc>
          <w:tcPr>
            <w:tcW w:w="9242" w:type="dxa"/>
            <w:shd w:val="clear" w:color="auto" w:fill="auto"/>
          </w:tcPr>
          <w:p w14:paraId="7DE8B27C" w14:textId="77777777" w:rsidR="003037E5" w:rsidRPr="003037E5" w:rsidRDefault="003037E5" w:rsidP="005F4CA4">
            <w:r>
              <w:t xml:space="preserve">Describe how </w:t>
            </w:r>
            <w:r>
              <w:rPr>
                <w:b/>
              </w:rPr>
              <w:t>participants</w:t>
            </w:r>
            <w:r>
              <w:t xml:space="preserve"> will decide whether or not to take part</w:t>
            </w:r>
          </w:p>
        </w:tc>
      </w:tr>
      <w:tr w:rsidR="003037E5" w14:paraId="7764840B" w14:textId="77777777" w:rsidTr="005F4CA4">
        <w:tc>
          <w:tcPr>
            <w:tcW w:w="9242" w:type="dxa"/>
            <w:shd w:val="clear" w:color="auto" w:fill="auto"/>
          </w:tcPr>
          <w:p w14:paraId="1EBCB061" w14:textId="7CB8D82C" w:rsidR="00576553" w:rsidRPr="005903FF" w:rsidRDefault="00576553" w:rsidP="00576553">
            <w:pPr>
              <w:rPr>
                <w:rFonts w:cs="Lucida Sans"/>
                <w:color w:val="4472C4"/>
                <w:szCs w:val="20"/>
              </w:rPr>
            </w:pPr>
            <w:r>
              <w:rPr>
                <w:rFonts w:cs="Lucida Sans"/>
                <w:color w:val="4472C4"/>
                <w:szCs w:val="20"/>
              </w:rPr>
              <w:t>They can simply choose to ignore the message and not fill out the questionnaire.</w:t>
            </w:r>
          </w:p>
          <w:p w14:paraId="47862085" w14:textId="77777777" w:rsidR="003037E5" w:rsidRPr="005F4CA4" w:rsidRDefault="003037E5" w:rsidP="00C04BBF">
            <w:pPr>
              <w:pStyle w:val="BodyText"/>
              <w:kinsoku w:val="0"/>
              <w:overflowPunct w:val="0"/>
              <w:spacing w:before="6"/>
              <w:ind w:left="107" w:right="308"/>
              <w:rPr>
                <w:rFonts w:cs="Lucida Sans"/>
                <w:color w:val="4472C4"/>
                <w:sz w:val="22"/>
                <w:szCs w:val="20"/>
              </w:rPr>
            </w:pPr>
          </w:p>
          <w:p w14:paraId="7F9A57F8" w14:textId="77777777" w:rsidR="00C04BBF" w:rsidRPr="005F4CA4" w:rsidRDefault="00C04BBF" w:rsidP="006B01B6">
            <w:pPr>
              <w:pStyle w:val="BodyText"/>
              <w:kinsoku w:val="0"/>
              <w:overflowPunct w:val="0"/>
              <w:spacing w:before="6"/>
              <w:ind w:left="0" w:right="308"/>
              <w:rPr>
                <w:rFonts w:cs="Lucida Sans"/>
                <w:color w:val="4472C4"/>
                <w:sz w:val="22"/>
                <w:szCs w:val="20"/>
              </w:rPr>
            </w:pPr>
          </w:p>
          <w:p w14:paraId="5F2DB423" w14:textId="77777777" w:rsidR="00C04BBF" w:rsidRPr="001F1077" w:rsidRDefault="00C04BBF" w:rsidP="00C04BBF">
            <w:pPr>
              <w:pStyle w:val="BodyText"/>
              <w:kinsoku w:val="0"/>
              <w:overflowPunct w:val="0"/>
              <w:spacing w:before="6"/>
              <w:ind w:left="107" w:right="308"/>
              <w:rPr>
                <w:color w:val="4472C4"/>
              </w:rPr>
            </w:pPr>
          </w:p>
        </w:tc>
      </w:tr>
    </w:tbl>
    <w:p w14:paraId="662A9853" w14:textId="77777777" w:rsidR="000A2929" w:rsidRPr="00E9272E" w:rsidRDefault="000A2929" w:rsidP="00D73325">
      <w:pPr>
        <w:rPr>
          <w:sz w:val="14"/>
        </w:rPr>
      </w:pPr>
    </w:p>
    <w:p w14:paraId="0B228B96" w14:textId="77777777" w:rsidR="00D73325" w:rsidRPr="00E9272E" w:rsidRDefault="00D73325" w:rsidP="00D73325">
      <w:pPr>
        <w:rPr>
          <w:sz w:val="14"/>
        </w:rPr>
      </w:pPr>
    </w:p>
    <w:p w14:paraId="4751AE64" w14:textId="77777777" w:rsidR="00D73325" w:rsidRPr="00697CCB" w:rsidRDefault="00D73325" w:rsidP="00D73325">
      <w:pPr>
        <w:rPr>
          <w:b/>
          <w:i/>
        </w:rPr>
      </w:pPr>
      <w:r w:rsidRPr="00697CCB">
        <w:rPr>
          <w:b/>
          <w:i/>
        </w:rPr>
        <w:t>Participant Information</w:t>
      </w:r>
      <w:r w:rsidR="003A0415">
        <w:rPr>
          <w:b/>
          <w:i/>
        </w:rPr>
        <w:t xml:space="preserve"> (Appendix (i))</w:t>
      </w:r>
    </w:p>
    <w:p w14:paraId="239C154F" w14:textId="77777777" w:rsidR="00D73325" w:rsidRDefault="00D73325" w:rsidP="00A80662">
      <w:pPr>
        <w:ind w:left="720"/>
      </w:pPr>
      <w:r>
        <w:t xml:space="preserve">Provide the </w:t>
      </w:r>
      <w:r>
        <w:rPr>
          <w:b/>
        </w:rPr>
        <w:t>Participant I</w:t>
      </w:r>
      <w:r w:rsidRPr="00A14F78">
        <w:rPr>
          <w:b/>
        </w:rPr>
        <w:t>nformation</w:t>
      </w:r>
      <w:r>
        <w:t xml:space="preserve"> in the form that it will</w:t>
      </w:r>
      <w:r w:rsidRPr="004A6490">
        <w:t xml:space="preserve"> be given to </w:t>
      </w:r>
      <w:r>
        <w:rPr>
          <w:b/>
        </w:rPr>
        <w:t>participants</w:t>
      </w:r>
      <w:r w:rsidRPr="00CF65E0">
        <w:t xml:space="preserve"> as </w:t>
      </w:r>
      <w:r w:rsidR="007C66D8">
        <w:t>A</w:t>
      </w:r>
      <w:r w:rsidR="00697CCB">
        <w:t>ppendix</w:t>
      </w:r>
      <w:r w:rsidR="007C66D8">
        <w:t xml:space="preserve"> (i)</w:t>
      </w:r>
      <w:r w:rsidR="00697CCB">
        <w:t>.</w:t>
      </w:r>
      <w:r w:rsidR="00BE424C">
        <w:t xml:space="preserve">  All studies must provide </w:t>
      </w:r>
      <w:r w:rsidR="00BE424C" w:rsidRPr="00BE424C">
        <w:rPr>
          <w:b/>
        </w:rPr>
        <w:t>participant information</w:t>
      </w:r>
      <w:r w:rsidR="00BE424C">
        <w:t>.</w:t>
      </w:r>
    </w:p>
    <w:p w14:paraId="35EA4F84" w14:textId="77777777" w:rsidR="00D73325" w:rsidRPr="00697CCB" w:rsidRDefault="00D73325" w:rsidP="00D73325">
      <w:pPr>
        <w:rPr>
          <w:b/>
          <w:i/>
        </w:rPr>
      </w:pPr>
      <w:r w:rsidRPr="00697CCB">
        <w:rPr>
          <w:b/>
          <w:i/>
        </w:rPr>
        <w:t>Consent Form</w:t>
      </w:r>
      <w:r w:rsidR="003A0415">
        <w:rPr>
          <w:b/>
          <w:i/>
        </w:rPr>
        <w:t>/Information (Appendix (iii))</w:t>
      </w:r>
    </w:p>
    <w:p w14:paraId="78F9504B" w14:textId="77777777" w:rsidR="00D73325" w:rsidRDefault="000A2929" w:rsidP="00A80662">
      <w:pPr>
        <w:ind w:left="720"/>
      </w:pPr>
      <w:r>
        <w:t xml:space="preserve">Provide the </w:t>
      </w:r>
      <w:r>
        <w:rPr>
          <w:b/>
        </w:rPr>
        <w:t>C</w:t>
      </w:r>
      <w:r w:rsidRPr="00A14F78">
        <w:rPr>
          <w:b/>
        </w:rPr>
        <w:t xml:space="preserve">onsent </w:t>
      </w:r>
      <w:r>
        <w:rPr>
          <w:b/>
        </w:rPr>
        <w:t>Form</w:t>
      </w:r>
      <w:r w:rsidRPr="004A6490">
        <w:t xml:space="preserve"> </w:t>
      </w:r>
      <w:r w:rsidR="007F0534">
        <w:t xml:space="preserve">(or the request for consent) </w:t>
      </w:r>
      <w:r>
        <w:t>in the form that it will</w:t>
      </w:r>
      <w:r w:rsidRPr="004A6490">
        <w:t xml:space="preserve"> be given to </w:t>
      </w:r>
      <w:r>
        <w:rPr>
          <w:b/>
        </w:rPr>
        <w:t>participants</w:t>
      </w:r>
      <w:r>
        <w:t xml:space="preserve"> as </w:t>
      </w:r>
      <w:r w:rsidR="007C66D8">
        <w:t>A</w:t>
      </w:r>
      <w:r>
        <w:t>ppendix</w:t>
      </w:r>
      <w:r w:rsidR="007C66D8">
        <w:t xml:space="preserve"> (iii)</w:t>
      </w:r>
      <w:r>
        <w:t>.</w:t>
      </w:r>
      <w:r w:rsidR="00BE424C">
        <w:t xml:space="preserve">  All studies must obtain </w:t>
      </w:r>
      <w:r w:rsidR="00BE424C" w:rsidRPr="00BE424C">
        <w:rPr>
          <w:b/>
        </w:rPr>
        <w:t>participant</w:t>
      </w:r>
      <w:r w:rsidR="00BE424C">
        <w:t xml:space="preserve"> consent.  Some studies may obtain verbal consent</w:t>
      </w:r>
      <w:r w:rsidR="0094290E">
        <w:t xml:space="preserve"> (and only present consent information)</w:t>
      </w:r>
      <w:r w:rsidR="00BE424C">
        <w:t xml:space="preserve">, other studies will require written consent, as explained in the </w:t>
      </w:r>
      <w:r w:rsidR="00BE424C" w:rsidRPr="00BE424C">
        <w:rPr>
          <w:i/>
        </w:rPr>
        <w:t>Instructions</w:t>
      </w:r>
      <w:r w:rsidR="0094290E">
        <w:rPr>
          <w:i/>
        </w:rPr>
        <w:t>,</w:t>
      </w:r>
      <w:r w:rsidR="00BE424C">
        <w:t xml:space="preserve"> </w:t>
      </w:r>
      <w:r w:rsidR="00BE424C" w:rsidRPr="00BE424C">
        <w:rPr>
          <w:i/>
        </w:rPr>
        <w:t>Guide</w:t>
      </w:r>
      <w:r w:rsidR="0094290E">
        <w:rPr>
          <w:i/>
        </w:rPr>
        <w:t>,</w:t>
      </w:r>
      <w:r w:rsidR="0094290E" w:rsidRPr="0094290E">
        <w:t xml:space="preserve"> and </w:t>
      </w:r>
      <w:r w:rsidR="0094290E">
        <w:rPr>
          <w:i/>
        </w:rPr>
        <w:t>Templates</w:t>
      </w:r>
      <w:r w:rsidR="00BE424C">
        <w:t xml:space="preserve"> documents.</w:t>
      </w:r>
    </w:p>
    <w:p w14:paraId="0F8A492E" w14:textId="77777777" w:rsidR="00F15948" w:rsidRPr="00E9272E" w:rsidRDefault="00F15948" w:rsidP="00D73325">
      <w:pPr>
        <w:rPr>
          <w:sz w:val="14"/>
        </w:rPr>
      </w:pPr>
    </w:p>
    <w:p w14:paraId="47262DF8" w14:textId="77777777" w:rsidR="00B0488E" w:rsidRDefault="00B0488E" w:rsidP="00D73325">
      <w:pPr>
        <w:pStyle w:val="Heading1"/>
      </w:pPr>
      <w:r>
        <w:t xml:space="preserve">During the </w:t>
      </w:r>
      <w:r w:rsidRPr="00B0488E">
        <w:t>study</w:t>
      </w:r>
    </w:p>
    <w:p w14:paraId="1EBE6F25" w14:textId="77777777" w:rsidR="00D10EF8" w:rsidRDefault="00D10EF8" w:rsidP="00D10E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EF8" w14:paraId="320F7AF5" w14:textId="77777777" w:rsidTr="005F4CA4">
        <w:tc>
          <w:tcPr>
            <w:tcW w:w="9242" w:type="dxa"/>
            <w:shd w:val="clear" w:color="auto" w:fill="auto"/>
          </w:tcPr>
          <w:p w14:paraId="0ABA8F13" w14:textId="77777777" w:rsidR="00D10EF8" w:rsidRPr="00D10EF8" w:rsidRDefault="00D10EF8" w:rsidP="00D10EF8">
            <w:pPr>
              <w:rPr>
                <w:b/>
              </w:rPr>
            </w:pPr>
            <w:r>
              <w:t xml:space="preserve">Describe the study procedures as they will be experienced by the </w:t>
            </w:r>
            <w:r>
              <w:rPr>
                <w:b/>
              </w:rPr>
              <w:t>participants</w:t>
            </w:r>
          </w:p>
        </w:tc>
      </w:tr>
      <w:tr w:rsidR="00D10EF8" w14:paraId="6793C25B" w14:textId="77777777" w:rsidTr="005F4CA4">
        <w:tc>
          <w:tcPr>
            <w:tcW w:w="9242" w:type="dxa"/>
            <w:shd w:val="clear" w:color="auto" w:fill="auto"/>
          </w:tcPr>
          <w:p w14:paraId="192EC57D" w14:textId="68BF3BE2" w:rsidR="00D10EF8" w:rsidRPr="005F4CA4" w:rsidRDefault="006B01B6" w:rsidP="006B01B6">
            <w:pPr>
              <w:pStyle w:val="BodyText"/>
              <w:kinsoku w:val="0"/>
              <w:overflowPunct w:val="0"/>
              <w:spacing w:before="6" w:line="242" w:lineRule="auto"/>
              <w:ind w:left="0" w:right="246"/>
              <w:rPr>
                <w:rFonts w:cs="Lucida Sans"/>
                <w:color w:val="4472C4"/>
                <w:spacing w:val="-1"/>
                <w:sz w:val="22"/>
                <w:szCs w:val="20"/>
              </w:rPr>
            </w:pPr>
            <w:r>
              <w:rPr>
                <w:rFonts w:cs="Lucida Sans"/>
                <w:color w:val="4472C4"/>
                <w:spacing w:val="-1"/>
                <w:sz w:val="22"/>
                <w:szCs w:val="20"/>
              </w:rPr>
              <w:t>The participant will independently open the questionnaire in their browser and fill it out to completion.</w:t>
            </w:r>
          </w:p>
          <w:p w14:paraId="325B0488" w14:textId="77777777" w:rsidR="00C04BBF" w:rsidRPr="005F4CA4" w:rsidRDefault="00C04BBF" w:rsidP="005F4CA4">
            <w:pPr>
              <w:pStyle w:val="BodyText"/>
              <w:kinsoku w:val="0"/>
              <w:overflowPunct w:val="0"/>
              <w:spacing w:before="6" w:line="242" w:lineRule="auto"/>
              <w:ind w:left="107" w:right="246"/>
              <w:rPr>
                <w:rFonts w:cs="Lucida Sans"/>
                <w:color w:val="4472C4"/>
                <w:spacing w:val="-1"/>
                <w:sz w:val="22"/>
                <w:szCs w:val="20"/>
              </w:rPr>
            </w:pPr>
          </w:p>
          <w:p w14:paraId="68C9B11E" w14:textId="77777777" w:rsidR="00C04BBF" w:rsidRPr="005F4CA4" w:rsidRDefault="00C04BBF" w:rsidP="005F4CA4">
            <w:pPr>
              <w:pStyle w:val="BodyText"/>
              <w:kinsoku w:val="0"/>
              <w:overflowPunct w:val="0"/>
              <w:spacing w:before="6" w:line="242" w:lineRule="auto"/>
              <w:ind w:left="107" w:right="246"/>
              <w:rPr>
                <w:rFonts w:cs="Lucida Sans"/>
                <w:color w:val="4472C4"/>
                <w:spacing w:val="-1"/>
                <w:sz w:val="22"/>
                <w:szCs w:val="20"/>
              </w:rPr>
            </w:pPr>
          </w:p>
          <w:p w14:paraId="1C9CB254" w14:textId="77777777" w:rsidR="00C04BBF" w:rsidRPr="005F4CA4" w:rsidRDefault="00C04BBF" w:rsidP="005F4CA4">
            <w:pPr>
              <w:pStyle w:val="BodyText"/>
              <w:kinsoku w:val="0"/>
              <w:overflowPunct w:val="0"/>
              <w:spacing w:before="6" w:line="242" w:lineRule="auto"/>
              <w:ind w:left="107" w:right="246"/>
              <w:rPr>
                <w:rFonts w:cs="Lucida Sans"/>
                <w:color w:val="4472C4"/>
                <w:spacing w:val="-1"/>
                <w:sz w:val="22"/>
                <w:szCs w:val="20"/>
              </w:rPr>
            </w:pPr>
          </w:p>
          <w:p w14:paraId="4271FF9B" w14:textId="77777777" w:rsidR="00C04BBF" w:rsidRDefault="00C04BBF" w:rsidP="005F4CA4">
            <w:pPr>
              <w:pStyle w:val="BodyText"/>
              <w:kinsoku w:val="0"/>
              <w:overflowPunct w:val="0"/>
              <w:spacing w:before="6" w:line="242" w:lineRule="auto"/>
              <w:ind w:left="107" w:right="246"/>
              <w:rPr>
                <w:rFonts w:ascii="Lucida Sans" w:hAnsi="Lucida Sans" w:cs="Lucida Sans"/>
                <w:sz w:val="20"/>
                <w:szCs w:val="20"/>
              </w:rPr>
            </w:pPr>
          </w:p>
          <w:p w14:paraId="2A67B4E7" w14:textId="77777777" w:rsidR="00D10EF8" w:rsidRPr="001F1077" w:rsidRDefault="00D10EF8" w:rsidP="00D10EF8">
            <w:pPr>
              <w:pStyle w:val="BodyText"/>
              <w:kinsoku w:val="0"/>
              <w:overflowPunct w:val="0"/>
              <w:spacing w:before="6"/>
              <w:ind w:left="107" w:right="308"/>
              <w:rPr>
                <w:color w:val="4472C4"/>
              </w:rPr>
            </w:pPr>
          </w:p>
        </w:tc>
      </w:tr>
    </w:tbl>
    <w:p w14:paraId="2A93FEFE" w14:textId="77777777" w:rsidR="00D10EF8" w:rsidRDefault="00D10EF8" w:rsidP="00D10EF8"/>
    <w:p w14:paraId="0AAA1943" w14:textId="77777777" w:rsidR="00D10EF8" w:rsidRDefault="00D10EF8" w:rsidP="00D10E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EF8" w14:paraId="6FB893FD" w14:textId="77777777" w:rsidTr="005F4CA4">
        <w:tc>
          <w:tcPr>
            <w:tcW w:w="9242" w:type="dxa"/>
            <w:shd w:val="clear" w:color="auto" w:fill="auto"/>
          </w:tcPr>
          <w:p w14:paraId="3A97E1A7" w14:textId="77777777" w:rsidR="00D10EF8" w:rsidRPr="00D10EF8" w:rsidRDefault="00D10EF8" w:rsidP="005F4CA4">
            <w:pPr>
              <w:rPr>
                <w:b/>
              </w:rPr>
            </w:pPr>
            <w:r>
              <w:t>Identify how, when, where, and what kind of data will be recorded (not just the formal research data, but including all other study data such as e-mail addresses and signed consent forms)</w:t>
            </w:r>
          </w:p>
        </w:tc>
      </w:tr>
      <w:tr w:rsidR="00D10EF8" w14:paraId="78B38DB1" w14:textId="77777777" w:rsidTr="005F4CA4">
        <w:tc>
          <w:tcPr>
            <w:tcW w:w="9242" w:type="dxa"/>
            <w:shd w:val="clear" w:color="auto" w:fill="auto"/>
          </w:tcPr>
          <w:p w14:paraId="17124653" w14:textId="2A904973" w:rsidR="00D10EF8" w:rsidRDefault="00475648" w:rsidP="00475648">
            <w:pPr>
              <w:pStyle w:val="BodyText"/>
              <w:kinsoku w:val="0"/>
              <w:overflowPunct w:val="0"/>
              <w:spacing w:before="6"/>
              <w:ind w:left="0" w:right="308"/>
              <w:rPr>
                <w:color w:val="4472C4"/>
                <w:sz w:val="22"/>
              </w:rPr>
            </w:pPr>
            <w:r>
              <w:rPr>
                <w:color w:val="4472C4"/>
                <w:sz w:val="22"/>
              </w:rPr>
              <w:t xml:space="preserve">The data will only be recorded through the attached questionnaire – the questionnaire will be available to fill out until I feel that I have enough good responses to gauge the information I need to enter the design </w:t>
            </w:r>
            <w:r w:rsidRPr="006D6415">
              <w:rPr>
                <w:color w:val="4472C4"/>
                <w:sz w:val="22"/>
              </w:rPr>
              <w:t>stage</w:t>
            </w:r>
            <w:r>
              <w:rPr>
                <w:color w:val="4472C4"/>
                <w:sz w:val="22"/>
              </w:rPr>
              <w:t>.</w:t>
            </w:r>
          </w:p>
          <w:p w14:paraId="3320A9E8" w14:textId="77777777" w:rsidR="00C04BBF" w:rsidRDefault="00C04BBF" w:rsidP="00D10EF8">
            <w:pPr>
              <w:pStyle w:val="BodyText"/>
              <w:kinsoku w:val="0"/>
              <w:overflowPunct w:val="0"/>
              <w:spacing w:before="6"/>
              <w:ind w:left="107" w:right="308"/>
              <w:rPr>
                <w:color w:val="4472C4"/>
                <w:sz w:val="22"/>
              </w:rPr>
            </w:pPr>
          </w:p>
          <w:p w14:paraId="0722F543" w14:textId="77777777" w:rsidR="00C04BBF" w:rsidRDefault="00C04BBF" w:rsidP="00D10EF8">
            <w:pPr>
              <w:pStyle w:val="BodyText"/>
              <w:kinsoku w:val="0"/>
              <w:overflowPunct w:val="0"/>
              <w:spacing w:before="6"/>
              <w:ind w:left="107" w:right="308"/>
              <w:rPr>
                <w:color w:val="4472C4"/>
                <w:sz w:val="22"/>
              </w:rPr>
            </w:pPr>
          </w:p>
          <w:p w14:paraId="6327C5DB" w14:textId="77777777" w:rsidR="00C04BBF" w:rsidRDefault="00C04BBF" w:rsidP="00D10EF8">
            <w:pPr>
              <w:pStyle w:val="BodyText"/>
              <w:kinsoku w:val="0"/>
              <w:overflowPunct w:val="0"/>
              <w:spacing w:before="6"/>
              <w:ind w:left="107" w:right="308"/>
              <w:rPr>
                <w:color w:val="4472C4"/>
                <w:sz w:val="22"/>
              </w:rPr>
            </w:pPr>
          </w:p>
          <w:p w14:paraId="07DE5D72" w14:textId="77777777" w:rsidR="00C04BBF" w:rsidRPr="001F1077" w:rsidRDefault="00C04BBF" w:rsidP="00D10EF8">
            <w:pPr>
              <w:pStyle w:val="BodyText"/>
              <w:kinsoku w:val="0"/>
              <w:overflowPunct w:val="0"/>
              <w:spacing w:before="6"/>
              <w:ind w:left="107" w:right="308"/>
              <w:rPr>
                <w:color w:val="4472C4"/>
              </w:rPr>
            </w:pPr>
          </w:p>
        </w:tc>
      </w:tr>
    </w:tbl>
    <w:p w14:paraId="1B4FB0BF" w14:textId="77777777" w:rsidR="00D73325" w:rsidRPr="00E9272E" w:rsidRDefault="00D73325" w:rsidP="00D73325">
      <w:pPr>
        <w:rPr>
          <w:sz w:val="14"/>
        </w:rPr>
      </w:pPr>
    </w:p>
    <w:p w14:paraId="5B3C4329" w14:textId="77777777" w:rsidR="00D73325" w:rsidRPr="00697CCB" w:rsidRDefault="00D73325" w:rsidP="00D73325">
      <w:pPr>
        <w:rPr>
          <w:b/>
          <w:i/>
        </w:rPr>
      </w:pPr>
      <w:r w:rsidRPr="00697CCB">
        <w:rPr>
          <w:b/>
          <w:i/>
        </w:rPr>
        <w:t>Participant questionnaire</w:t>
      </w:r>
      <w:r w:rsidR="003A0415">
        <w:rPr>
          <w:b/>
          <w:i/>
        </w:rPr>
        <w:t>/data gathering methods (Appendix (ii))</w:t>
      </w:r>
    </w:p>
    <w:p w14:paraId="31E96971" w14:textId="77777777" w:rsidR="006834C5" w:rsidRDefault="00EA42B4" w:rsidP="00A80662">
      <w:pPr>
        <w:ind w:left="720"/>
      </w:pPr>
      <w:r>
        <w:t>A</w:t>
      </w:r>
      <w:r w:rsidRPr="00CF65E0">
        <w:t xml:space="preserve">s </w:t>
      </w:r>
      <w:r w:rsidR="007C66D8">
        <w:t>A</w:t>
      </w:r>
      <w:r w:rsidRPr="00CF65E0">
        <w:t>ppendix</w:t>
      </w:r>
      <w:r w:rsidR="007C66D8">
        <w:t xml:space="preserve"> (ii)</w:t>
      </w:r>
      <w:r>
        <w:t xml:space="preserve">, </w:t>
      </w:r>
      <w:r w:rsidR="00294963">
        <w:t xml:space="preserve">reproduce any and all </w:t>
      </w:r>
      <w:r w:rsidR="00294963" w:rsidRPr="004A6490">
        <w:rPr>
          <w:b/>
        </w:rPr>
        <w:t>participant</w:t>
      </w:r>
      <w:r w:rsidR="00294963">
        <w:t xml:space="preserve"> questionnaires or data gathering instruments in the exact forms that they will</w:t>
      </w:r>
      <w:r w:rsidR="00294963" w:rsidRPr="004A6490">
        <w:t xml:space="preserve"> be given to</w:t>
      </w:r>
      <w:r w:rsidR="00294963">
        <w:t xml:space="preserve"> or experienced by</w:t>
      </w:r>
      <w:r w:rsidR="00294963" w:rsidRPr="004A6490">
        <w:t xml:space="preserve"> </w:t>
      </w:r>
      <w:r w:rsidR="00294963">
        <w:rPr>
          <w:b/>
        </w:rPr>
        <w:t>participants</w:t>
      </w:r>
      <w:r w:rsidR="00294963">
        <w:t>.</w:t>
      </w:r>
      <w:r w:rsidR="00294963" w:rsidRPr="00294963">
        <w:t xml:space="preserve"> </w:t>
      </w:r>
      <w:r w:rsidR="00294963">
        <w:t xml:space="preserve"> </w:t>
      </w:r>
      <w:r w:rsidR="00294963" w:rsidRPr="00294963">
        <w:t xml:space="preserve">If conducting </w:t>
      </w:r>
      <w:r w:rsidR="00294963">
        <w:t>less</w:t>
      </w:r>
      <w:r w:rsidR="00294963" w:rsidRPr="00294963">
        <w:t xml:space="preserve"> formal </w:t>
      </w:r>
      <w:r w:rsidR="00294963">
        <w:t>data collection</w:t>
      </w:r>
      <w:r w:rsidR="003A0415">
        <w:t xml:space="preserve">, or data collection that does not involve direct </w:t>
      </w:r>
      <w:r w:rsidR="003A0415">
        <w:lastRenderedPageBreak/>
        <w:t>questioning or observation of participants (eg secondary data or “big data”)</w:t>
      </w:r>
      <w:r w:rsidR="00294963" w:rsidRPr="00294963">
        <w:t xml:space="preserve">, provide </w:t>
      </w:r>
      <w:r w:rsidR="00294963">
        <w:t xml:space="preserve">specific </w:t>
      </w:r>
      <w:r w:rsidR="00294963" w:rsidRPr="00294963">
        <w:t xml:space="preserve">information concerning </w:t>
      </w:r>
      <w:r w:rsidR="00294963">
        <w:t>the</w:t>
      </w:r>
      <w:r w:rsidR="00294963" w:rsidRPr="00294963">
        <w:t xml:space="preserve"> methods</w:t>
      </w:r>
      <w:r w:rsidR="00294963">
        <w:t xml:space="preserve"> that will be used to obtain the data</w:t>
      </w:r>
      <w:r w:rsidR="003A0415">
        <w:t xml:space="preserve"> of the study</w:t>
      </w:r>
      <w:r w:rsidR="00294963" w:rsidRPr="00294963">
        <w:t>.</w:t>
      </w:r>
    </w:p>
    <w:p w14:paraId="627EDCF4" w14:textId="77777777" w:rsidR="003B4686" w:rsidRPr="00E9272E" w:rsidRDefault="003B4686" w:rsidP="00D73325">
      <w:pPr>
        <w:rPr>
          <w:sz w:val="14"/>
        </w:rPr>
      </w:pPr>
    </w:p>
    <w:p w14:paraId="37EF72BA" w14:textId="77777777" w:rsidR="00B0488E" w:rsidRDefault="00B0488E" w:rsidP="00D73325">
      <w:pPr>
        <w:pStyle w:val="Heading1"/>
      </w:pPr>
      <w:r>
        <w:t>Post</w:t>
      </w:r>
      <w:r w:rsidRPr="00B0488E">
        <w:t>-study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EF8" w14:paraId="460F333A" w14:textId="77777777" w:rsidTr="005F4CA4">
        <w:tc>
          <w:tcPr>
            <w:tcW w:w="9242" w:type="dxa"/>
            <w:shd w:val="clear" w:color="auto" w:fill="auto"/>
          </w:tcPr>
          <w:p w14:paraId="78112D99" w14:textId="77777777" w:rsidR="00D10EF8" w:rsidRPr="00D10EF8" w:rsidRDefault="00D10EF8" w:rsidP="00D10EF8">
            <w:pPr>
              <w:rPr>
                <w:b/>
              </w:rPr>
            </w:pPr>
            <w:r>
              <w:t>Identify how, when, and where data will be stored, processed, and destroyed</w:t>
            </w:r>
          </w:p>
        </w:tc>
      </w:tr>
      <w:tr w:rsidR="00D10EF8" w14:paraId="622C4943" w14:textId="77777777" w:rsidTr="005F4CA4">
        <w:tc>
          <w:tcPr>
            <w:tcW w:w="9242" w:type="dxa"/>
            <w:shd w:val="clear" w:color="auto" w:fill="auto"/>
          </w:tcPr>
          <w:p w14:paraId="502D2098" w14:textId="77777777" w:rsidR="00D10EF8" w:rsidRDefault="00D10EF8" w:rsidP="005F4CA4">
            <w:pPr>
              <w:pStyle w:val="BodyText"/>
              <w:kinsoku w:val="0"/>
              <w:overflowPunct w:val="0"/>
              <w:spacing w:before="6" w:line="242" w:lineRule="auto"/>
              <w:ind w:left="107" w:right="246"/>
              <w:rPr>
                <w:rFonts w:ascii="Lucida Sans" w:hAnsi="Lucida Sans" w:cs="Lucida Sans"/>
                <w:sz w:val="20"/>
                <w:szCs w:val="20"/>
              </w:rPr>
            </w:pPr>
          </w:p>
          <w:p w14:paraId="6E484FF7" w14:textId="77777777" w:rsidR="00D10EF8" w:rsidRPr="005F4CA4" w:rsidRDefault="00D10EF8" w:rsidP="00D10EF8">
            <w:pPr>
              <w:pStyle w:val="BodyText"/>
              <w:kinsoku w:val="0"/>
              <w:overflowPunct w:val="0"/>
              <w:spacing w:before="6" w:line="242" w:lineRule="auto"/>
              <w:ind w:left="0" w:right="246"/>
              <w:rPr>
                <w:rFonts w:cs="Lucida Sans"/>
                <w:sz w:val="22"/>
                <w:szCs w:val="20"/>
              </w:rPr>
            </w:pPr>
            <w:r w:rsidRPr="005F4CA4">
              <w:rPr>
                <w:rFonts w:cs="Lucida Sans"/>
                <w:sz w:val="22"/>
                <w:szCs w:val="20"/>
              </w:rPr>
              <w:t xml:space="preserve">If the Study Characteristic M.1 applies, provide this information in the </w:t>
            </w:r>
            <w:r w:rsidRPr="005F4CA4">
              <w:rPr>
                <w:rFonts w:cs="Lucida Sans"/>
                <w:b/>
                <w:sz w:val="22"/>
                <w:szCs w:val="20"/>
              </w:rPr>
              <w:t>DPA Plan</w:t>
            </w:r>
            <w:r w:rsidRPr="005F4CA4">
              <w:rPr>
                <w:rFonts w:cs="Lucida Sans"/>
                <w:sz w:val="22"/>
                <w:szCs w:val="20"/>
              </w:rPr>
              <w:t xml:space="preserve"> as Appendix (iv) instead and do </w:t>
            </w:r>
            <w:r w:rsidRPr="005F4CA4">
              <w:rPr>
                <w:rFonts w:cs="Lucida Sans"/>
                <w:i/>
                <w:sz w:val="22"/>
                <w:szCs w:val="20"/>
              </w:rPr>
              <w:t>not</w:t>
            </w:r>
            <w:r w:rsidRPr="005F4CA4">
              <w:rPr>
                <w:rFonts w:cs="Lucida Sans"/>
                <w:sz w:val="22"/>
                <w:szCs w:val="20"/>
              </w:rPr>
              <w:t xml:space="preserve"> provide explanation or information on this matter here</w:t>
            </w:r>
          </w:p>
          <w:p w14:paraId="6730B462" w14:textId="54641F5F" w:rsidR="00D10EF8" w:rsidRPr="006D6415" w:rsidRDefault="006D6415" w:rsidP="00D10EF8">
            <w:pPr>
              <w:pStyle w:val="BodyText"/>
              <w:kinsoku w:val="0"/>
              <w:overflowPunct w:val="0"/>
              <w:spacing w:before="6" w:line="242" w:lineRule="auto"/>
              <w:ind w:left="0" w:right="246"/>
              <w:rPr>
                <w:rFonts w:cs="Lucida Sans"/>
                <w:color w:val="4472C4"/>
                <w:sz w:val="22"/>
                <w:szCs w:val="20"/>
              </w:rPr>
            </w:pPr>
            <w:r w:rsidRPr="006D6415">
              <w:rPr>
                <w:rFonts w:cs="Lucida Sans"/>
                <w:color w:val="4472C4"/>
                <w:sz w:val="22"/>
                <w:szCs w:val="20"/>
              </w:rPr>
              <w:t>The data will</w:t>
            </w:r>
            <w:r>
              <w:rPr>
                <w:rFonts w:cs="Lucida Sans"/>
                <w:color w:val="4472C4"/>
                <w:sz w:val="22"/>
                <w:szCs w:val="20"/>
              </w:rPr>
              <w:t xml:space="preserve"> be</w:t>
            </w:r>
            <w:r w:rsidRPr="006D6415">
              <w:rPr>
                <w:rFonts w:cs="Lucida Sans"/>
                <w:color w:val="4472C4"/>
                <w:sz w:val="22"/>
                <w:szCs w:val="20"/>
              </w:rPr>
              <w:t xml:space="preserve"> kept</w:t>
            </w:r>
            <w:r>
              <w:rPr>
                <w:rFonts w:cs="Lucida Sans"/>
                <w:color w:val="4472C4"/>
                <w:sz w:val="22"/>
                <w:szCs w:val="20"/>
              </w:rPr>
              <w:t xml:space="preserve"> on Google Drive in the form it was collected in. This data will be stored as soon as the questionnaire is completed by each participant. It will be processed simply by me reading the responses, and there is no intention to destroy the data.</w:t>
            </w:r>
          </w:p>
          <w:p w14:paraId="528504F8" w14:textId="77777777" w:rsidR="00D10EF8" w:rsidRPr="005F4CA4" w:rsidRDefault="00C04BBF" w:rsidP="00D10EF8">
            <w:pPr>
              <w:pStyle w:val="BodyText"/>
              <w:kinsoku w:val="0"/>
              <w:overflowPunct w:val="0"/>
              <w:spacing w:before="6" w:line="242" w:lineRule="auto"/>
              <w:ind w:left="0" w:right="246"/>
              <w:rPr>
                <w:rFonts w:cs="Lucida Sans"/>
                <w:color w:val="4472C4"/>
                <w:sz w:val="22"/>
                <w:szCs w:val="20"/>
              </w:rPr>
            </w:pPr>
            <w:r w:rsidRPr="005F4CA4">
              <w:rPr>
                <w:rFonts w:cs="Lucida Sans"/>
                <w:color w:val="4472C4"/>
                <w:sz w:val="22"/>
                <w:szCs w:val="20"/>
              </w:rPr>
              <w:t xml:space="preserve"> </w:t>
            </w:r>
          </w:p>
          <w:p w14:paraId="541C711D" w14:textId="77777777" w:rsidR="00D10EF8" w:rsidRPr="001F1077" w:rsidRDefault="00D10EF8" w:rsidP="005F4CA4">
            <w:pPr>
              <w:pStyle w:val="BodyText"/>
              <w:kinsoku w:val="0"/>
              <w:overflowPunct w:val="0"/>
              <w:spacing w:before="6"/>
              <w:ind w:left="107" w:right="308"/>
              <w:rPr>
                <w:color w:val="4472C4"/>
              </w:rPr>
            </w:pPr>
          </w:p>
        </w:tc>
      </w:tr>
    </w:tbl>
    <w:p w14:paraId="5803867A" w14:textId="77777777" w:rsidR="00E9272E" w:rsidRPr="00E9272E" w:rsidRDefault="00E9272E" w:rsidP="00D73325">
      <w:pPr>
        <w:rPr>
          <w:sz w:val="14"/>
        </w:rPr>
      </w:pPr>
    </w:p>
    <w:p w14:paraId="1A4AC8D2" w14:textId="77777777" w:rsidR="00B0488E" w:rsidRDefault="00B0488E" w:rsidP="00D73325">
      <w:pPr>
        <w:pStyle w:val="Heading1"/>
      </w:pPr>
      <w:r>
        <w:t>S</w:t>
      </w:r>
      <w:r w:rsidRPr="00B0488E">
        <w:t>tudy</w:t>
      </w:r>
      <w:r>
        <w:t xml:space="preserve"> </w:t>
      </w:r>
      <w:r w:rsidR="001E2B02">
        <w:t>characteristics</w:t>
      </w:r>
    </w:p>
    <w:p w14:paraId="4206D33E" w14:textId="509DE076" w:rsidR="00F15948" w:rsidRDefault="00AA1C4F" w:rsidP="001618EB">
      <w:pPr>
        <w:pBdr>
          <w:top w:val="double" w:sz="4" w:space="1" w:color="auto"/>
          <w:left w:val="single" w:sz="4" w:space="4" w:color="auto"/>
          <w:right w:val="single" w:sz="4" w:space="4" w:color="auto"/>
          <w:between w:val="single" w:sz="4" w:space="1" w:color="auto"/>
          <w:bar w:val="single" w:sz="4" w:color="auto"/>
        </w:pBdr>
      </w:pPr>
      <w:bookmarkStart w:id="5" w:name="_Ref350025722"/>
      <w:bookmarkStart w:id="6" w:name="_Ref350029113"/>
      <w:r>
        <w:t>(</w:t>
      </w:r>
      <w:r w:rsidR="00BE2521">
        <w:t>L.</w:t>
      </w:r>
      <w:r>
        <w:t>1)</w:t>
      </w:r>
      <w:r>
        <w:tab/>
      </w:r>
      <w:r w:rsidR="00F15948">
        <w:t>The s</w:t>
      </w:r>
      <w:r w:rsidR="006834C5">
        <w:t xml:space="preserve">tudy </w:t>
      </w:r>
      <w:r w:rsidR="00F15948">
        <w:t>is funded</w:t>
      </w:r>
      <w:r w:rsidR="006834C5">
        <w:t xml:space="preserve"> </w:t>
      </w:r>
      <w:r w:rsidR="00F15948">
        <w:t>by</w:t>
      </w:r>
      <w:r w:rsidR="006834C5">
        <w:t xml:space="preserve"> a commercial organisation</w:t>
      </w:r>
      <w:r w:rsidR="00F15948">
        <w:t xml:space="preserve">:  </w:t>
      </w:r>
      <w:r w:rsidR="00F15948" w:rsidRPr="003A0DD7">
        <w:rPr>
          <w:b/>
          <w:highlight w:val="yellow"/>
        </w:rPr>
        <w:t>No</w:t>
      </w:r>
      <w:r w:rsidR="00EA42B4" w:rsidRPr="00EA42B4">
        <w:t xml:space="preserve"> (delete one)</w:t>
      </w:r>
    </w:p>
    <w:p w14:paraId="1AE2B8C8" w14:textId="77777777" w:rsidR="006834C5" w:rsidRDefault="00F15948" w:rsidP="001618EB">
      <w:pPr>
        <w:pBdr>
          <w:left w:val="single" w:sz="4" w:space="4" w:color="auto"/>
          <w:bottom w:val="double" w:sz="4" w:space="1" w:color="auto"/>
          <w:right w:val="single" w:sz="4" w:space="4" w:color="auto"/>
          <w:between w:val="single" w:sz="4" w:space="1" w:color="auto"/>
          <w:bar w:val="single" w:sz="4" w:color="auto"/>
        </w:pBdr>
      </w:pPr>
      <w:r>
        <w:t>If ‘Yes’,</w:t>
      </w:r>
      <w:r w:rsidR="006834C5">
        <w:t xml:space="preserve"> provide details of the funder or funding agency</w:t>
      </w:r>
      <w:bookmarkEnd w:id="5"/>
      <w:r w:rsidR="0046617B">
        <w:t xml:space="preserve"> </w:t>
      </w:r>
      <w:r w:rsidR="0046617B" w:rsidRPr="003A0DD7">
        <w:rPr>
          <w:i/>
        </w:rPr>
        <w:t>here</w:t>
      </w:r>
      <w:bookmarkEnd w:id="6"/>
      <w:r w:rsidR="00A91A95">
        <w:rPr>
          <w:i/>
        </w:rPr>
        <w:t>.</w:t>
      </w:r>
    </w:p>
    <w:p w14:paraId="06D7A089" w14:textId="77777777" w:rsidR="006834C5" w:rsidRDefault="006834C5" w:rsidP="001618EB">
      <w:pPr>
        <w:pBdr>
          <w:left w:val="single" w:sz="4" w:space="4" w:color="auto"/>
          <w:bottom w:val="double" w:sz="4" w:space="1" w:color="auto"/>
          <w:right w:val="single" w:sz="4" w:space="4" w:color="auto"/>
        </w:pBdr>
      </w:pPr>
    </w:p>
    <w:p w14:paraId="19364D03" w14:textId="77777777" w:rsidR="00B74A30" w:rsidRDefault="00B74A30" w:rsidP="001618EB">
      <w:pPr>
        <w:pBdr>
          <w:left w:val="single" w:sz="4" w:space="4" w:color="auto"/>
          <w:bottom w:val="double" w:sz="4" w:space="1" w:color="auto"/>
          <w:right w:val="single" w:sz="4" w:space="4" w:color="auto"/>
        </w:pBdr>
      </w:pPr>
    </w:p>
    <w:p w14:paraId="53352A21" w14:textId="77777777" w:rsidR="00825436" w:rsidRPr="00E9272E" w:rsidRDefault="00825436" w:rsidP="00294963">
      <w:pPr>
        <w:spacing w:before="0"/>
        <w:rPr>
          <w:sz w:val="14"/>
        </w:rPr>
      </w:pPr>
    </w:p>
    <w:p w14:paraId="399E1D1D" w14:textId="5CB5CBC8" w:rsidR="00F15948" w:rsidRPr="00A845F7" w:rsidRDefault="00AA1C4F" w:rsidP="001618EB">
      <w:pPr>
        <w:pBdr>
          <w:top w:val="double" w:sz="4" w:space="1" w:color="auto"/>
          <w:left w:val="single" w:sz="4" w:space="4" w:color="auto"/>
          <w:right w:val="single" w:sz="4" w:space="4" w:color="auto"/>
          <w:between w:val="single" w:sz="4" w:space="1" w:color="auto"/>
          <w:bar w:val="single" w:sz="4" w:color="auto"/>
        </w:pBdr>
        <w:rPr>
          <w:b/>
        </w:rPr>
      </w:pPr>
      <w:r>
        <w:t>(</w:t>
      </w:r>
      <w:r w:rsidR="00BE2521">
        <w:t>L.</w:t>
      </w:r>
      <w:r>
        <w:t>2)</w:t>
      </w:r>
      <w:r>
        <w:tab/>
      </w:r>
      <w:r w:rsidR="00F15948">
        <w:t>T</w:t>
      </w:r>
      <w:r w:rsidR="006834C5">
        <w:t xml:space="preserve">here are </w:t>
      </w:r>
      <w:r w:rsidR="006834C5" w:rsidRPr="00937513">
        <w:rPr>
          <w:b/>
        </w:rPr>
        <w:t>restrictions</w:t>
      </w:r>
      <w:r w:rsidR="006834C5" w:rsidRPr="00B03403">
        <w:t xml:space="preserve"> </w:t>
      </w:r>
      <w:r w:rsidR="006834C5">
        <w:t>upon the study</w:t>
      </w:r>
      <w:r w:rsidR="00F15948">
        <w:t xml:space="preserve">: </w:t>
      </w:r>
      <w:r w:rsidR="00F15948" w:rsidRPr="00D10EF8">
        <w:rPr>
          <w:strike/>
        </w:rPr>
        <w:t xml:space="preserve"> </w:t>
      </w:r>
      <w:r w:rsidR="003A0DD7" w:rsidRPr="003A0DD7">
        <w:rPr>
          <w:b/>
          <w:highlight w:val="yellow"/>
        </w:rPr>
        <w:t>No</w:t>
      </w:r>
      <w:r w:rsidR="003A0DD7" w:rsidRPr="00EA42B4">
        <w:t xml:space="preserve"> (delete one)</w:t>
      </w:r>
    </w:p>
    <w:p w14:paraId="01CFB54F" w14:textId="77777777" w:rsidR="006834C5" w:rsidRDefault="00F15948" w:rsidP="001618EB">
      <w:pPr>
        <w:pBdr>
          <w:left w:val="single" w:sz="4" w:space="4" w:color="auto"/>
          <w:bottom w:val="double" w:sz="4" w:space="1" w:color="auto"/>
          <w:right w:val="single" w:sz="4" w:space="4" w:color="auto"/>
          <w:between w:val="single" w:sz="4" w:space="1" w:color="auto"/>
          <w:bar w:val="single" w:sz="4" w:color="auto"/>
        </w:pBdr>
      </w:pPr>
      <w:r>
        <w:t>If ‘Yes’,</w:t>
      </w:r>
      <w:r w:rsidR="006834C5" w:rsidRPr="00B03403">
        <w:t xml:space="preserve"> </w:t>
      </w:r>
      <w:r w:rsidR="006834C5">
        <w:t xml:space="preserve">explain the </w:t>
      </w:r>
      <w:r w:rsidR="006834C5" w:rsidRPr="001A6461">
        <w:t xml:space="preserve">nature and necessity </w:t>
      </w:r>
      <w:r w:rsidR="006834C5">
        <w:t xml:space="preserve">of the </w:t>
      </w:r>
      <w:r w:rsidR="00937513" w:rsidRPr="00937513">
        <w:rPr>
          <w:b/>
        </w:rPr>
        <w:t>restrictions</w:t>
      </w:r>
      <w:r w:rsidR="0046617B" w:rsidRPr="0046617B">
        <w:t xml:space="preserve"> </w:t>
      </w:r>
      <w:r w:rsidR="0046617B" w:rsidRPr="003A0DD7">
        <w:rPr>
          <w:i/>
        </w:rPr>
        <w:t>here</w:t>
      </w:r>
      <w:r w:rsidR="00A91A95">
        <w:rPr>
          <w:i/>
        </w:rPr>
        <w:t>.</w:t>
      </w:r>
    </w:p>
    <w:p w14:paraId="186B4E06" w14:textId="77777777" w:rsidR="006834C5" w:rsidRDefault="006834C5" w:rsidP="001618EB">
      <w:pPr>
        <w:pBdr>
          <w:left w:val="single" w:sz="4" w:space="4" w:color="auto"/>
          <w:bottom w:val="double" w:sz="4" w:space="1" w:color="auto"/>
          <w:right w:val="single" w:sz="4" w:space="4" w:color="auto"/>
        </w:pBdr>
      </w:pPr>
    </w:p>
    <w:p w14:paraId="679D0A1B" w14:textId="77777777" w:rsidR="00B74A30" w:rsidRDefault="00B74A30" w:rsidP="001618EB">
      <w:pPr>
        <w:pBdr>
          <w:left w:val="single" w:sz="4" w:space="4" w:color="auto"/>
          <w:bottom w:val="double" w:sz="4" w:space="1" w:color="auto"/>
          <w:right w:val="single" w:sz="4" w:space="4" w:color="auto"/>
        </w:pBdr>
      </w:pPr>
    </w:p>
    <w:p w14:paraId="0E999B0F" w14:textId="77777777" w:rsidR="00936DC3" w:rsidRPr="00E9272E" w:rsidRDefault="00936DC3" w:rsidP="00294963">
      <w:pPr>
        <w:spacing w:before="0"/>
        <w:rPr>
          <w:sz w:val="14"/>
        </w:rPr>
      </w:pPr>
    </w:p>
    <w:p w14:paraId="35DE3B7B" w14:textId="278592BD" w:rsidR="00EA42B4" w:rsidRDefault="00AA1C4F" w:rsidP="001618EB">
      <w:pPr>
        <w:pBdr>
          <w:top w:val="double" w:sz="4" w:space="1" w:color="auto"/>
          <w:left w:val="single" w:sz="4" w:space="4" w:color="auto"/>
          <w:bottom w:val="double" w:sz="4" w:space="1" w:color="auto"/>
          <w:right w:val="single" w:sz="4" w:space="4" w:color="auto"/>
        </w:pBdr>
      </w:pPr>
      <w:r>
        <w:t>(</w:t>
      </w:r>
      <w:r w:rsidR="00BE2521">
        <w:t>L.</w:t>
      </w:r>
      <w:r>
        <w:t>3)</w:t>
      </w:r>
      <w:r>
        <w:tab/>
      </w:r>
      <w:r w:rsidR="00F15948">
        <w:t>A</w:t>
      </w:r>
      <w:r w:rsidR="00936DC3">
        <w:t xml:space="preserve">ccess to </w:t>
      </w:r>
      <w:r w:rsidR="00936DC3" w:rsidRPr="00346397">
        <w:rPr>
          <w:b/>
        </w:rPr>
        <w:t>participants</w:t>
      </w:r>
      <w:r w:rsidR="00936DC3">
        <w:t xml:space="preserve"> is through a</w:t>
      </w:r>
      <w:r w:rsidR="00F15948">
        <w:t xml:space="preserve"> third party:  </w:t>
      </w:r>
      <w:r w:rsidR="003A0DD7" w:rsidRPr="003A0DD7">
        <w:rPr>
          <w:b/>
          <w:highlight w:val="yellow"/>
        </w:rPr>
        <w:t>No</w:t>
      </w:r>
      <w:r w:rsidR="003A0DD7" w:rsidRPr="00EA42B4">
        <w:t xml:space="preserve"> (delete one)</w:t>
      </w:r>
    </w:p>
    <w:p w14:paraId="299CBDE5" w14:textId="77777777" w:rsidR="00936DC3" w:rsidRDefault="00F15948" w:rsidP="001618EB">
      <w:pPr>
        <w:pBdr>
          <w:top w:val="double" w:sz="4" w:space="1" w:color="auto"/>
          <w:left w:val="single" w:sz="4" w:space="4" w:color="auto"/>
          <w:bottom w:val="double" w:sz="4" w:space="1" w:color="auto"/>
          <w:right w:val="single" w:sz="4" w:space="4" w:color="auto"/>
        </w:pBdr>
      </w:pPr>
      <w:r>
        <w:t>If ‘Yes’</w:t>
      </w:r>
      <w:r w:rsidR="00936DC3">
        <w:t>, provide evidence of your</w:t>
      </w:r>
      <w:r w:rsidR="00936DC3" w:rsidRPr="00DD0893">
        <w:t xml:space="preserve"> permission to contact them </w:t>
      </w:r>
      <w:r w:rsidR="00936DC3">
        <w:t xml:space="preserve">as </w:t>
      </w:r>
      <w:r w:rsidR="007C66D8">
        <w:t>(v)</w:t>
      </w:r>
      <w:r w:rsidR="00BD4E38">
        <w:t xml:space="preserve"> in the </w:t>
      </w:r>
      <w:r w:rsidR="00BD4E38" w:rsidRPr="00BD4E38">
        <w:rPr>
          <w:i/>
        </w:rPr>
        <w:t>Checklist</w:t>
      </w:r>
      <w:r w:rsidR="00BD4E38">
        <w:t xml:space="preserve"> below</w:t>
      </w:r>
      <w:r w:rsidR="00936DC3">
        <w:t>.</w:t>
      </w:r>
      <w:r w:rsidR="00294963">
        <w:t xml:space="preserve"> Do </w:t>
      </w:r>
      <w:r w:rsidR="00294963" w:rsidRPr="003A0DD7">
        <w:rPr>
          <w:i/>
        </w:rPr>
        <w:t>not</w:t>
      </w:r>
      <w:r w:rsidR="00294963">
        <w:t xml:space="preserve"> provide explanation or information </w:t>
      </w:r>
      <w:r w:rsidR="0046617B">
        <w:t>on this matter here</w:t>
      </w:r>
      <w:r w:rsidR="00A91A95">
        <w:t>.</w:t>
      </w:r>
    </w:p>
    <w:p w14:paraId="7D2DB65B" w14:textId="77777777" w:rsidR="00825436" w:rsidRPr="00E9272E" w:rsidRDefault="00825436" w:rsidP="00294963">
      <w:pPr>
        <w:spacing w:before="0"/>
        <w:rPr>
          <w:sz w:val="14"/>
        </w:rPr>
      </w:pPr>
    </w:p>
    <w:p w14:paraId="5DB9BBCA" w14:textId="63AC2C0A" w:rsidR="00F15948" w:rsidRPr="001618EB" w:rsidRDefault="00AA1C4F" w:rsidP="001618EB">
      <w:pPr>
        <w:pBdr>
          <w:top w:val="double" w:sz="4" w:space="1" w:color="auto"/>
          <w:left w:val="single" w:sz="4" w:space="4" w:color="auto"/>
          <w:bottom w:val="double" w:sz="4" w:space="1" w:color="auto"/>
          <w:right w:val="single" w:sz="4" w:space="4" w:color="auto"/>
        </w:pBdr>
        <w:ind w:left="720" w:hanging="720"/>
      </w:pPr>
      <w:bookmarkStart w:id="7" w:name="_Ref351119638"/>
      <w:r>
        <w:t>(</w:t>
      </w:r>
      <w:r w:rsidR="00BE2521">
        <w:t>M.</w:t>
      </w:r>
      <w:r>
        <w:t>1)</w:t>
      </w:r>
      <w:r>
        <w:tab/>
      </w:r>
      <w:r w:rsidR="00074AAB" w:rsidRPr="001618EB">
        <w:rPr>
          <w:b/>
        </w:rPr>
        <w:t>Personal data</w:t>
      </w:r>
      <w:r w:rsidR="006834C5">
        <w:t xml:space="preserve"> is </w:t>
      </w:r>
      <w:r w:rsidR="00B74A30">
        <w:t xml:space="preserve">or *may be </w:t>
      </w:r>
      <w:r w:rsidR="006834C5">
        <w:t>collected or processed</w:t>
      </w:r>
      <w:r w:rsidR="00F15948">
        <w:t xml:space="preserve">:  </w:t>
      </w:r>
      <w:r w:rsidR="003A0DD7" w:rsidRPr="008778DB">
        <w:rPr>
          <w:b/>
          <w:highlight w:val="yellow"/>
        </w:rPr>
        <w:t>No</w:t>
      </w:r>
      <w:r w:rsidR="003A0DD7" w:rsidRPr="00EA42B4">
        <w:t xml:space="preserve"> (delete one)</w:t>
      </w:r>
      <w:r w:rsidR="001618EB">
        <w:br/>
      </w:r>
      <w:r w:rsidR="00F15948">
        <w:t>D</w:t>
      </w:r>
      <w:r w:rsidR="006834C5">
        <w:t xml:space="preserve">ata </w:t>
      </w:r>
      <w:r w:rsidR="00F15948">
        <w:t>will</w:t>
      </w:r>
      <w:r w:rsidR="006834C5">
        <w:t xml:space="preserve"> be processed outside the UK</w:t>
      </w:r>
      <w:r w:rsidR="00F15948">
        <w:t xml:space="preserve">: </w:t>
      </w:r>
      <w:r w:rsidR="00F15948" w:rsidRPr="00D10EF8">
        <w:rPr>
          <w:strike/>
        </w:rPr>
        <w:t xml:space="preserve"> </w:t>
      </w:r>
      <w:r w:rsidR="003A0DD7" w:rsidRPr="003A0DD7">
        <w:rPr>
          <w:b/>
          <w:highlight w:val="yellow"/>
        </w:rPr>
        <w:t>No</w:t>
      </w:r>
      <w:r w:rsidR="003A0DD7" w:rsidRPr="00EA42B4">
        <w:t xml:space="preserve"> (delete one)</w:t>
      </w:r>
    </w:p>
    <w:p w14:paraId="3966229A" w14:textId="77777777" w:rsidR="006834C5" w:rsidRDefault="00F15948" w:rsidP="001618EB">
      <w:pPr>
        <w:pBdr>
          <w:top w:val="double" w:sz="4" w:space="1" w:color="auto"/>
          <w:left w:val="single" w:sz="4" w:space="4" w:color="auto"/>
          <w:bottom w:val="double" w:sz="4" w:space="1" w:color="auto"/>
          <w:right w:val="single" w:sz="4" w:space="4" w:color="auto"/>
        </w:pBdr>
      </w:pPr>
      <w:r>
        <w:t>If ‘Yes’ to either question,</w:t>
      </w:r>
      <w:r w:rsidR="006834C5">
        <w:t xml:space="preserve"> provide the </w:t>
      </w:r>
      <w:r w:rsidR="006834C5" w:rsidRPr="001618EB">
        <w:rPr>
          <w:b/>
        </w:rPr>
        <w:t>DPA Plan</w:t>
      </w:r>
      <w:r w:rsidR="006834C5">
        <w:t xml:space="preserve"> as </w:t>
      </w:r>
      <w:r w:rsidR="007C66D8">
        <w:t>(iv)</w:t>
      </w:r>
      <w:r w:rsidR="00BD4E38">
        <w:t xml:space="preserve"> in the </w:t>
      </w:r>
      <w:r w:rsidR="00BD4E38" w:rsidRPr="00BD4E38">
        <w:rPr>
          <w:i/>
        </w:rPr>
        <w:t>Checklist</w:t>
      </w:r>
      <w:r w:rsidR="00BD4E38">
        <w:t xml:space="preserve"> below</w:t>
      </w:r>
      <w:r w:rsidR="006834C5">
        <w:t>.</w:t>
      </w:r>
      <w:bookmarkEnd w:id="7"/>
      <w:r w:rsidR="00294963">
        <w:t xml:space="preserve">  Do </w:t>
      </w:r>
      <w:r w:rsidR="00294963" w:rsidRPr="003A0DD7">
        <w:rPr>
          <w:i/>
        </w:rPr>
        <w:t>not</w:t>
      </w:r>
      <w:r w:rsidR="00294963">
        <w:t xml:space="preserve"> provide information or explanation </w:t>
      </w:r>
      <w:r w:rsidR="0046617B">
        <w:t xml:space="preserve">on this matter </w:t>
      </w:r>
      <w:r w:rsidR="00294963">
        <w:t>here.</w:t>
      </w:r>
      <w:r w:rsidR="00026756">
        <w:t xml:space="preserve">  Note that </w:t>
      </w:r>
      <w:r w:rsidR="00294963">
        <w:t xml:space="preserve">using </w:t>
      </w:r>
      <w:r w:rsidR="00B74A30">
        <w:t xml:space="preserve">or recording </w:t>
      </w:r>
      <w:r w:rsidR="00026756">
        <w:t>e-mail addresses</w:t>
      </w:r>
      <w:r w:rsidR="00C74CA8">
        <w:t>,</w:t>
      </w:r>
      <w:r w:rsidR="00026756">
        <w:t xml:space="preserve"> </w:t>
      </w:r>
      <w:r w:rsidR="003A0DD7">
        <w:t xml:space="preserve">telephone numbers, </w:t>
      </w:r>
      <w:r w:rsidR="00026756">
        <w:t>signed consent forms</w:t>
      </w:r>
      <w:r w:rsidR="00C74CA8">
        <w:t xml:space="preserve">, or similar study-related </w:t>
      </w:r>
      <w:r w:rsidR="00C74CA8" w:rsidRPr="00C74CA8">
        <w:rPr>
          <w:b/>
        </w:rPr>
        <w:t>personal data</w:t>
      </w:r>
      <w:r w:rsidR="00C74CA8">
        <w:t xml:space="preserve"> requires M.1 to be</w:t>
      </w:r>
      <w:r w:rsidR="0046617B">
        <w:t xml:space="preserve"> “Yes”</w:t>
      </w:r>
      <w:r w:rsidR="003A0DD7">
        <w:t>.</w:t>
      </w:r>
    </w:p>
    <w:p w14:paraId="1E4A4F34" w14:textId="77777777" w:rsidR="00B74A30" w:rsidRPr="00B74A30" w:rsidRDefault="00B74A30" w:rsidP="001618EB">
      <w:pPr>
        <w:pBdr>
          <w:top w:val="double" w:sz="4" w:space="1" w:color="auto"/>
          <w:left w:val="single" w:sz="4" w:space="4" w:color="auto"/>
          <w:bottom w:val="double" w:sz="4" w:space="1" w:color="auto"/>
          <w:right w:val="single" w:sz="4" w:space="4" w:color="auto"/>
        </w:pBdr>
        <w:rPr>
          <w:sz w:val="20"/>
        </w:rPr>
      </w:pPr>
      <w:r w:rsidRPr="00B74A30">
        <w:rPr>
          <w:sz w:val="20"/>
        </w:rPr>
        <w:t xml:space="preserve">(* Secondary data / “big data” may be </w:t>
      </w:r>
      <w:r w:rsidRPr="003A0415">
        <w:rPr>
          <w:i/>
          <w:sz w:val="20"/>
        </w:rPr>
        <w:t>de-</w:t>
      </w:r>
      <w:r w:rsidRPr="00B74A30">
        <w:rPr>
          <w:sz w:val="20"/>
        </w:rPr>
        <w:t xml:space="preserve">anonymised, or may contain </w:t>
      </w:r>
      <w:r w:rsidRPr="00B74A30">
        <w:rPr>
          <w:b/>
          <w:sz w:val="20"/>
        </w:rPr>
        <w:t>personal data</w:t>
      </w:r>
      <w:r w:rsidRPr="00B74A30">
        <w:rPr>
          <w:sz w:val="20"/>
        </w:rPr>
        <w:t>.  If so, answer ‘Yes’.)</w:t>
      </w:r>
    </w:p>
    <w:p w14:paraId="23CD4EE4" w14:textId="77777777" w:rsidR="00825436" w:rsidRPr="00E9272E" w:rsidRDefault="00825436" w:rsidP="00294963">
      <w:pPr>
        <w:spacing w:before="0"/>
        <w:rPr>
          <w:sz w:val="14"/>
        </w:rPr>
      </w:pPr>
    </w:p>
    <w:p w14:paraId="165841DE" w14:textId="57928B4F" w:rsidR="00F15948" w:rsidRPr="00A845F7" w:rsidRDefault="00AA1C4F" w:rsidP="001618EB">
      <w:pPr>
        <w:pBdr>
          <w:top w:val="double" w:sz="4" w:space="1" w:color="auto"/>
          <w:left w:val="single" w:sz="4" w:space="4" w:color="auto"/>
          <w:right w:val="single" w:sz="4" w:space="4" w:color="auto"/>
          <w:between w:val="single" w:sz="4" w:space="1" w:color="auto"/>
          <w:bar w:val="single" w:sz="4" w:color="auto"/>
        </w:pBdr>
        <w:rPr>
          <w:b/>
        </w:rPr>
      </w:pPr>
      <w:bookmarkStart w:id="8" w:name="_Ref350025766"/>
      <w:r>
        <w:t>(</w:t>
      </w:r>
      <w:r w:rsidR="00BE2521">
        <w:t>M.</w:t>
      </w:r>
      <w:r>
        <w:t>2)</w:t>
      </w:r>
      <w:r>
        <w:tab/>
      </w:r>
      <w:r w:rsidR="00F15948">
        <w:t>T</w:t>
      </w:r>
      <w:r w:rsidR="00871076">
        <w:t>he</w:t>
      </w:r>
      <w:r w:rsidR="006834C5">
        <w:t xml:space="preserve">re is </w:t>
      </w:r>
      <w:r w:rsidR="006834C5" w:rsidRPr="00F15948">
        <w:rPr>
          <w:b/>
        </w:rPr>
        <w:t>inducement</w:t>
      </w:r>
      <w:r w:rsidR="006834C5">
        <w:t xml:space="preserve"> to </w:t>
      </w:r>
      <w:r w:rsidR="006834C5" w:rsidRPr="00F15948">
        <w:rPr>
          <w:b/>
        </w:rPr>
        <w:t>participant</w:t>
      </w:r>
      <w:r w:rsidR="00F15948" w:rsidRPr="00F15948">
        <w:rPr>
          <w:b/>
        </w:rPr>
        <w:t>s</w:t>
      </w:r>
      <w:r w:rsidR="00F15948">
        <w:t xml:space="preserve">:  </w:t>
      </w:r>
      <w:r w:rsidR="003A0DD7" w:rsidRPr="003A0DD7">
        <w:rPr>
          <w:b/>
          <w:highlight w:val="yellow"/>
        </w:rPr>
        <w:t>No</w:t>
      </w:r>
      <w:r w:rsidR="003A0DD7" w:rsidRPr="00EA42B4">
        <w:t xml:space="preserve"> (delete one)</w:t>
      </w:r>
    </w:p>
    <w:p w14:paraId="52E3AE99" w14:textId="77777777" w:rsidR="006834C5" w:rsidRPr="00871076" w:rsidRDefault="00F15948" w:rsidP="001618EB">
      <w:pPr>
        <w:pBdr>
          <w:left w:val="single" w:sz="4" w:space="4" w:color="auto"/>
          <w:bottom w:val="single" w:sz="4" w:space="1" w:color="auto"/>
          <w:right w:val="single" w:sz="4" w:space="4" w:color="auto"/>
          <w:between w:val="single" w:sz="4" w:space="1" w:color="auto"/>
          <w:bar w:val="single" w:sz="4" w:color="auto"/>
        </w:pBdr>
      </w:pPr>
      <w:r>
        <w:t>If ‘Yes’,</w:t>
      </w:r>
      <w:r w:rsidR="006834C5">
        <w:t xml:space="preserve"> explain the </w:t>
      </w:r>
      <w:r w:rsidR="006834C5" w:rsidRPr="001A6461">
        <w:t xml:space="preserve">nature and necessity </w:t>
      </w:r>
      <w:r w:rsidR="006834C5">
        <w:t xml:space="preserve">of the </w:t>
      </w:r>
      <w:r w:rsidR="006834C5" w:rsidRPr="00346397">
        <w:t>inducement</w:t>
      </w:r>
      <w:bookmarkEnd w:id="8"/>
      <w:r w:rsidR="0046617B">
        <w:t xml:space="preserve"> </w:t>
      </w:r>
      <w:r w:rsidR="0046617B" w:rsidRPr="003A0DD7">
        <w:rPr>
          <w:i/>
        </w:rPr>
        <w:t>here</w:t>
      </w:r>
      <w:r w:rsidR="00A91A95">
        <w:rPr>
          <w:i/>
        </w:rPr>
        <w:t>.</w:t>
      </w:r>
    </w:p>
    <w:p w14:paraId="03AE1254" w14:textId="77777777" w:rsidR="00871076" w:rsidRDefault="00871076" w:rsidP="001618EB">
      <w:pPr>
        <w:pBdr>
          <w:left w:val="single" w:sz="4" w:space="4" w:color="auto"/>
          <w:right w:val="single" w:sz="4" w:space="4" w:color="auto"/>
        </w:pBdr>
      </w:pPr>
    </w:p>
    <w:p w14:paraId="4801E5D3" w14:textId="77777777" w:rsidR="00B74A30" w:rsidRDefault="00B74A30" w:rsidP="00B74A30">
      <w:pPr>
        <w:pBdr>
          <w:left w:val="single" w:sz="4" w:space="4" w:color="auto"/>
          <w:bottom w:val="double" w:sz="4" w:space="1" w:color="auto"/>
          <w:right w:val="single" w:sz="4" w:space="4" w:color="auto"/>
        </w:pBdr>
      </w:pPr>
    </w:p>
    <w:p w14:paraId="0BDAAA2B" w14:textId="77777777" w:rsidR="00871076" w:rsidRPr="00E9272E" w:rsidRDefault="00871076" w:rsidP="00294963">
      <w:pPr>
        <w:spacing w:before="0"/>
        <w:rPr>
          <w:sz w:val="14"/>
        </w:rPr>
      </w:pPr>
    </w:p>
    <w:p w14:paraId="5EBEF748" w14:textId="29FBB9D9" w:rsidR="00F15948" w:rsidRPr="00A845F7" w:rsidRDefault="00AA1C4F" w:rsidP="00296339">
      <w:pPr>
        <w:pBdr>
          <w:top w:val="double" w:sz="4" w:space="1" w:color="auto"/>
          <w:left w:val="single" w:sz="4" w:space="4" w:color="auto"/>
          <w:right w:val="single" w:sz="4" w:space="4" w:color="auto"/>
          <w:between w:val="single" w:sz="4" w:space="1" w:color="auto"/>
          <w:bar w:val="single" w:sz="4" w:color="auto"/>
        </w:pBdr>
        <w:rPr>
          <w:b/>
        </w:rPr>
      </w:pPr>
      <w:bookmarkStart w:id="9" w:name="_Ref351128647"/>
      <w:r>
        <w:t>(</w:t>
      </w:r>
      <w:r w:rsidR="00BE2521">
        <w:t>M.</w:t>
      </w:r>
      <w:r>
        <w:t>3)</w:t>
      </w:r>
      <w:r>
        <w:tab/>
      </w:r>
      <w:r w:rsidR="00F15948">
        <w:t>T</w:t>
      </w:r>
      <w:r w:rsidR="006834C5">
        <w:t xml:space="preserve">he study </w:t>
      </w:r>
      <w:r w:rsidR="00871076">
        <w:t>is</w:t>
      </w:r>
      <w:r w:rsidR="006834C5">
        <w:t xml:space="preserve"> </w:t>
      </w:r>
      <w:r w:rsidR="006834C5" w:rsidRPr="00F15948">
        <w:rPr>
          <w:b/>
        </w:rPr>
        <w:t>intrusive</w:t>
      </w:r>
      <w:r w:rsidR="00F15948">
        <w:t xml:space="preserve">:  </w:t>
      </w:r>
      <w:r w:rsidR="003A0DD7" w:rsidRPr="008778DB">
        <w:rPr>
          <w:b/>
          <w:highlight w:val="yellow"/>
        </w:rPr>
        <w:t>No</w:t>
      </w:r>
      <w:r w:rsidR="003A0DD7" w:rsidRPr="00EA42B4">
        <w:t xml:space="preserve"> (delete one)</w:t>
      </w:r>
    </w:p>
    <w:p w14:paraId="5F215FD1" w14:textId="77777777" w:rsidR="00871076" w:rsidRDefault="00F15948" w:rsidP="001618EB">
      <w:pPr>
        <w:pBdr>
          <w:left w:val="single" w:sz="4" w:space="4" w:color="auto"/>
          <w:bottom w:val="single" w:sz="4" w:space="1" w:color="auto"/>
          <w:right w:val="single" w:sz="4" w:space="4" w:color="auto"/>
          <w:between w:val="single" w:sz="4" w:space="1" w:color="auto"/>
          <w:bar w:val="single" w:sz="4" w:color="auto"/>
        </w:pBdr>
      </w:pPr>
      <w:r>
        <w:lastRenderedPageBreak/>
        <w:t>If ‘Yes’</w:t>
      </w:r>
      <w:r w:rsidR="006834C5">
        <w:t xml:space="preserve">, </w:t>
      </w:r>
      <w:r>
        <w:t>p</w:t>
      </w:r>
      <w:r w:rsidRPr="001A6461">
        <w:t>rovide</w:t>
      </w:r>
      <w:r w:rsidRPr="0019128E">
        <w:t xml:space="preserve"> </w:t>
      </w:r>
      <w:r>
        <w:t xml:space="preserve">the </w:t>
      </w:r>
      <w:r w:rsidRPr="00DD0893">
        <w:rPr>
          <w:b/>
        </w:rPr>
        <w:t>Risk Management Plan</w:t>
      </w:r>
      <w:r w:rsidR="007C66D8">
        <w:rPr>
          <w:b/>
        </w:rPr>
        <w:t>,</w:t>
      </w:r>
      <w:r>
        <w:t xml:space="preserve"> the </w:t>
      </w:r>
      <w:r w:rsidRPr="00DD0893">
        <w:rPr>
          <w:b/>
        </w:rPr>
        <w:t>Debrief Plan</w:t>
      </w:r>
      <w:r w:rsidR="007C66D8">
        <w:rPr>
          <w:b/>
        </w:rPr>
        <w:t>,</w:t>
      </w:r>
      <w:r w:rsidRPr="00871076">
        <w:t xml:space="preserve"> </w:t>
      </w:r>
      <w:r w:rsidR="007C66D8" w:rsidRPr="0094290E">
        <w:t>and Technical Details</w:t>
      </w:r>
      <w:r w:rsidR="007C66D8">
        <w:t xml:space="preserve"> </w:t>
      </w:r>
      <w:r>
        <w:t xml:space="preserve">as </w:t>
      </w:r>
      <w:r w:rsidR="007C66D8">
        <w:t>(vi), (vii), and (ix)</w:t>
      </w:r>
      <w:r w:rsidR="00BD4E38">
        <w:t xml:space="preserve"> in the </w:t>
      </w:r>
      <w:r w:rsidR="00BD4E38" w:rsidRPr="00BD4E38">
        <w:rPr>
          <w:i/>
        </w:rPr>
        <w:t>Checklist</w:t>
      </w:r>
      <w:r w:rsidR="00BD4E38">
        <w:t xml:space="preserve"> below</w:t>
      </w:r>
      <w:r>
        <w:t xml:space="preserve">, and </w:t>
      </w:r>
      <w:r w:rsidR="006834C5">
        <w:t>e</w:t>
      </w:r>
      <w:r w:rsidR="006834C5" w:rsidRPr="001A6461">
        <w:t xml:space="preserve">xplain </w:t>
      </w:r>
      <w:r w:rsidR="0046617B" w:rsidRPr="003A0DD7">
        <w:rPr>
          <w:i/>
        </w:rPr>
        <w:t>here</w:t>
      </w:r>
      <w:r w:rsidR="0046617B">
        <w:t xml:space="preserve"> </w:t>
      </w:r>
      <w:r w:rsidR="006834C5" w:rsidRPr="001A6461">
        <w:t xml:space="preserve">the nature and necessity of the </w:t>
      </w:r>
      <w:r w:rsidR="006834C5">
        <w:t>intrusion(s)</w:t>
      </w:r>
      <w:bookmarkEnd w:id="9"/>
      <w:r w:rsidR="00A91A95">
        <w:t>.</w:t>
      </w:r>
    </w:p>
    <w:p w14:paraId="1E65CCE3" w14:textId="77777777" w:rsidR="001618EB" w:rsidRDefault="001618EB" w:rsidP="00296339">
      <w:pPr>
        <w:pBdr>
          <w:left w:val="single" w:sz="4" w:space="4" w:color="auto"/>
          <w:bottom w:val="double" w:sz="4" w:space="1" w:color="auto"/>
          <w:right w:val="single" w:sz="4" w:space="4" w:color="auto"/>
        </w:pBdr>
      </w:pPr>
    </w:p>
    <w:p w14:paraId="4271F2E3" w14:textId="77777777" w:rsidR="00B74A30" w:rsidRDefault="00B74A30" w:rsidP="00296339">
      <w:pPr>
        <w:pBdr>
          <w:left w:val="single" w:sz="4" w:space="4" w:color="auto"/>
          <w:bottom w:val="double" w:sz="4" w:space="1" w:color="auto"/>
          <w:right w:val="single" w:sz="4" w:space="4" w:color="auto"/>
        </w:pBdr>
      </w:pPr>
    </w:p>
    <w:p w14:paraId="287FC0D0" w14:textId="77777777" w:rsidR="00346397" w:rsidRPr="00E9272E" w:rsidRDefault="00346397" w:rsidP="00294963">
      <w:pPr>
        <w:spacing w:before="0"/>
        <w:rPr>
          <w:sz w:val="14"/>
        </w:rPr>
      </w:pPr>
    </w:p>
    <w:p w14:paraId="4814B6F1" w14:textId="2C20A42A" w:rsidR="00F15948" w:rsidRDefault="00AA1C4F" w:rsidP="00296339">
      <w:pPr>
        <w:pBdr>
          <w:top w:val="double" w:sz="4" w:space="1" w:color="auto"/>
          <w:left w:val="single" w:sz="4" w:space="4" w:color="auto"/>
          <w:right w:val="single" w:sz="4" w:space="4" w:color="auto"/>
          <w:between w:val="single" w:sz="4" w:space="1" w:color="auto"/>
          <w:bar w:val="single" w:sz="4" w:color="auto"/>
        </w:pBdr>
      </w:pPr>
      <w:r>
        <w:t>(</w:t>
      </w:r>
      <w:r w:rsidR="00BE2521">
        <w:t>M.</w:t>
      </w:r>
      <w:r>
        <w:t>4)</w:t>
      </w:r>
      <w:r>
        <w:tab/>
      </w:r>
      <w:r w:rsidR="00F15948">
        <w:t>T</w:t>
      </w:r>
      <w:r w:rsidR="006834C5">
        <w:t xml:space="preserve">here is </w:t>
      </w:r>
      <w:r w:rsidR="006834C5" w:rsidRPr="00F15948">
        <w:rPr>
          <w:b/>
        </w:rPr>
        <w:t>risk of harm</w:t>
      </w:r>
      <w:r w:rsidR="006834C5">
        <w:t xml:space="preserve"> during the study</w:t>
      </w:r>
      <w:r w:rsidR="00F15948">
        <w:t xml:space="preserve">:  </w:t>
      </w:r>
      <w:r w:rsidR="003A0DD7" w:rsidRPr="008778DB">
        <w:rPr>
          <w:b/>
          <w:highlight w:val="yellow"/>
        </w:rPr>
        <w:t>No</w:t>
      </w:r>
      <w:r w:rsidR="003A0DD7" w:rsidRPr="00EA42B4">
        <w:t xml:space="preserve"> (delete one)</w:t>
      </w:r>
    </w:p>
    <w:p w14:paraId="5DBB0B0C" w14:textId="77777777" w:rsidR="00871076" w:rsidRDefault="00F15948" w:rsidP="00296339">
      <w:pPr>
        <w:pBdr>
          <w:left w:val="single" w:sz="4" w:space="4" w:color="auto"/>
          <w:bottom w:val="double" w:sz="4" w:space="1" w:color="auto"/>
          <w:right w:val="single" w:sz="4" w:space="4" w:color="auto"/>
          <w:between w:val="single" w:sz="4" w:space="1" w:color="auto"/>
          <w:bar w:val="single" w:sz="4" w:color="auto"/>
        </w:pBdr>
      </w:pPr>
      <w:r>
        <w:t>If ‘Yes’, p</w:t>
      </w:r>
      <w:r w:rsidRPr="001A6461">
        <w:t>rovide</w:t>
      </w:r>
      <w:r w:rsidRPr="0019128E">
        <w:t xml:space="preserve"> </w:t>
      </w:r>
      <w:r>
        <w:t xml:space="preserve">the </w:t>
      </w:r>
      <w:r w:rsidRPr="00346397">
        <w:rPr>
          <w:b/>
        </w:rPr>
        <w:t>Risk Management Plan</w:t>
      </w:r>
      <w:r>
        <w:t xml:space="preserve">, the </w:t>
      </w:r>
      <w:r w:rsidRPr="00346397">
        <w:rPr>
          <w:b/>
        </w:rPr>
        <w:t>Contact Information</w:t>
      </w:r>
      <w:r>
        <w:t xml:space="preserve">, the </w:t>
      </w:r>
      <w:r w:rsidRPr="00346397">
        <w:rPr>
          <w:b/>
        </w:rPr>
        <w:t>Debrief Plan</w:t>
      </w:r>
      <w:r w:rsidR="0094290E" w:rsidRPr="0094290E">
        <w:t>, and Technical Details</w:t>
      </w:r>
      <w:r w:rsidRPr="0094290E">
        <w:t xml:space="preserve"> </w:t>
      </w:r>
      <w:r>
        <w:t xml:space="preserve">as </w:t>
      </w:r>
      <w:r w:rsidR="007C66D8">
        <w:t>(vi), (vii), (viii), and (ix)</w:t>
      </w:r>
      <w:r w:rsidR="00BD4E38">
        <w:t xml:space="preserve"> in the </w:t>
      </w:r>
      <w:r w:rsidR="00BD4E38" w:rsidRPr="00BD4E38">
        <w:rPr>
          <w:i/>
        </w:rPr>
        <w:t>Checklist</w:t>
      </w:r>
      <w:r w:rsidR="00BD4E38">
        <w:t xml:space="preserve"> below</w:t>
      </w:r>
      <w:r w:rsidR="007C66D8">
        <w:t>,</w:t>
      </w:r>
      <w:r>
        <w:t xml:space="preserve"> and </w:t>
      </w:r>
      <w:r w:rsidR="006834C5">
        <w:t>e</w:t>
      </w:r>
      <w:r w:rsidR="006834C5" w:rsidRPr="001A6461">
        <w:t>xplain</w:t>
      </w:r>
      <w:r w:rsidR="0046617B">
        <w:t xml:space="preserve"> </w:t>
      </w:r>
      <w:r w:rsidR="0046617B" w:rsidRPr="003A0DD7">
        <w:rPr>
          <w:i/>
        </w:rPr>
        <w:t>here</w:t>
      </w:r>
      <w:r w:rsidR="006834C5" w:rsidRPr="001A6461">
        <w:t xml:space="preserve"> the necessity of the </w:t>
      </w:r>
      <w:r w:rsidR="006834C5">
        <w:t>risks</w:t>
      </w:r>
      <w:r w:rsidR="00A91A95">
        <w:t>.</w:t>
      </w:r>
    </w:p>
    <w:p w14:paraId="6BA3C0D8" w14:textId="77777777" w:rsidR="00871076" w:rsidRDefault="00871076" w:rsidP="00296339">
      <w:pPr>
        <w:pBdr>
          <w:left w:val="single" w:sz="4" w:space="4" w:color="auto"/>
          <w:bottom w:val="double" w:sz="4" w:space="1" w:color="auto"/>
          <w:right w:val="single" w:sz="4" w:space="4" w:color="auto"/>
        </w:pBdr>
      </w:pPr>
    </w:p>
    <w:p w14:paraId="042A177B" w14:textId="77777777" w:rsidR="00B74A30" w:rsidRDefault="00B74A30" w:rsidP="00296339">
      <w:pPr>
        <w:pBdr>
          <w:left w:val="single" w:sz="4" w:space="4" w:color="auto"/>
          <w:bottom w:val="double" w:sz="4" w:space="1" w:color="auto"/>
          <w:right w:val="single" w:sz="4" w:space="4" w:color="auto"/>
        </w:pBdr>
      </w:pPr>
    </w:p>
    <w:p w14:paraId="5DD38AA5" w14:textId="77777777" w:rsidR="00871076" w:rsidRPr="00E9272E" w:rsidRDefault="00871076" w:rsidP="00294963">
      <w:pPr>
        <w:spacing w:before="0"/>
        <w:rPr>
          <w:sz w:val="14"/>
        </w:rPr>
      </w:pPr>
    </w:p>
    <w:p w14:paraId="177AC84A" w14:textId="478F9631" w:rsidR="00F15948" w:rsidRDefault="00AA1C4F" w:rsidP="00296339">
      <w:pPr>
        <w:pBdr>
          <w:top w:val="double" w:sz="4" w:space="1" w:color="auto"/>
          <w:left w:val="single" w:sz="4" w:space="4" w:color="auto"/>
          <w:right w:val="single" w:sz="4" w:space="4" w:color="auto"/>
        </w:pBdr>
        <w:ind w:left="720" w:hanging="720"/>
      </w:pPr>
      <w:r>
        <w:t>(</w:t>
      </w:r>
      <w:r w:rsidR="00BE2521">
        <w:t>M.</w:t>
      </w:r>
      <w:r>
        <w:t>5)</w:t>
      </w:r>
      <w:r>
        <w:tab/>
      </w:r>
      <w:r w:rsidR="00F15948">
        <w:t>T</w:t>
      </w:r>
      <w:r w:rsidR="006834C5">
        <w:t xml:space="preserve">he true purpose of </w:t>
      </w:r>
      <w:r w:rsidR="006834C5" w:rsidRPr="0065576B">
        <w:t>the study</w:t>
      </w:r>
      <w:r w:rsidR="006834C5">
        <w:t xml:space="preserve"> will be </w:t>
      </w:r>
      <w:r w:rsidR="00871076">
        <w:t>hidden from</w:t>
      </w:r>
      <w:r w:rsidR="006834C5">
        <w:t xml:space="preserve"> </w:t>
      </w:r>
      <w:r w:rsidR="006834C5" w:rsidRPr="00346397">
        <w:rPr>
          <w:b/>
        </w:rPr>
        <w:t>participant</w:t>
      </w:r>
      <w:r w:rsidR="00871076" w:rsidRPr="00346397">
        <w:rPr>
          <w:b/>
        </w:rPr>
        <w:t>s</w:t>
      </w:r>
      <w:r w:rsidR="00F15948" w:rsidRPr="00F15948">
        <w:t xml:space="preserve">:  </w:t>
      </w:r>
      <w:r w:rsidR="003A0DD7" w:rsidRPr="003A0DD7">
        <w:rPr>
          <w:b/>
          <w:highlight w:val="yellow"/>
        </w:rPr>
        <w:t>No</w:t>
      </w:r>
      <w:r w:rsidR="003A0DD7" w:rsidRPr="00EA42B4">
        <w:t xml:space="preserve"> (delete one)</w:t>
      </w:r>
      <w:r w:rsidR="00A80662">
        <w:br/>
      </w:r>
      <w:r w:rsidR="00F15948">
        <w:t>T</w:t>
      </w:r>
      <w:r w:rsidR="006834C5" w:rsidRPr="0065576B">
        <w:t>he study</w:t>
      </w:r>
      <w:r w:rsidR="006834C5" w:rsidRPr="005E55CE">
        <w:t xml:space="preserve"> involve</w:t>
      </w:r>
      <w:r w:rsidR="00871076">
        <w:t>s</w:t>
      </w:r>
      <w:r w:rsidR="006834C5" w:rsidRPr="005E55CE">
        <w:t xml:space="preserve"> </w:t>
      </w:r>
      <w:r w:rsidR="006834C5" w:rsidRPr="00937513">
        <w:rPr>
          <w:b/>
        </w:rPr>
        <w:t>deception</w:t>
      </w:r>
      <w:r w:rsidR="006834C5">
        <w:t xml:space="preserve"> of </w:t>
      </w:r>
      <w:r w:rsidR="006834C5" w:rsidRPr="00F15948">
        <w:rPr>
          <w:b/>
        </w:rPr>
        <w:t>participant</w:t>
      </w:r>
      <w:r w:rsidR="00871076" w:rsidRPr="00F15948">
        <w:rPr>
          <w:b/>
        </w:rPr>
        <w:t>s</w:t>
      </w:r>
      <w:r w:rsidR="00F15948">
        <w:t xml:space="preserve">:  </w:t>
      </w:r>
      <w:r w:rsidR="003A0DD7" w:rsidRPr="003A0DD7">
        <w:rPr>
          <w:b/>
          <w:highlight w:val="yellow"/>
        </w:rPr>
        <w:t>No</w:t>
      </w:r>
      <w:r w:rsidR="003A0DD7" w:rsidRPr="00EA42B4">
        <w:t xml:space="preserve"> (delete one)</w:t>
      </w:r>
    </w:p>
    <w:p w14:paraId="5C628B62" w14:textId="77777777" w:rsidR="00871076" w:rsidRDefault="00F15948" w:rsidP="00296339">
      <w:pPr>
        <w:pBdr>
          <w:left w:val="single" w:sz="4" w:space="4" w:color="auto"/>
          <w:right w:val="single" w:sz="4" w:space="4" w:color="auto"/>
          <w:between w:val="single" w:sz="4" w:space="1" w:color="auto"/>
          <w:bar w:val="single" w:sz="4" w:color="auto"/>
        </w:pBdr>
      </w:pPr>
      <w:r>
        <w:t>If ‘Yes’ to either question,</w:t>
      </w:r>
      <w:r w:rsidR="006834C5" w:rsidRPr="001A6461">
        <w:t xml:space="preserve"> </w:t>
      </w:r>
      <w:r>
        <w:t>p</w:t>
      </w:r>
      <w:r w:rsidRPr="001A6461">
        <w:t xml:space="preserve">rovide </w:t>
      </w:r>
      <w:r>
        <w:t xml:space="preserve">the </w:t>
      </w:r>
      <w:r w:rsidRPr="00A14F78">
        <w:rPr>
          <w:b/>
        </w:rPr>
        <w:t>Debrief Plan</w:t>
      </w:r>
      <w:r w:rsidR="0094290E" w:rsidRPr="0094290E">
        <w:t xml:space="preserve"> and Technical Details</w:t>
      </w:r>
      <w:r>
        <w:t xml:space="preserve"> as </w:t>
      </w:r>
      <w:r w:rsidR="007C66D8">
        <w:t xml:space="preserve">(vii) </w:t>
      </w:r>
      <w:r w:rsidR="009320FA">
        <w:t>and</w:t>
      </w:r>
      <w:r w:rsidR="007C66D8">
        <w:t xml:space="preserve"> (ix)</w:t>
      </w:r>
      <w:r w:rsidR="00BD4E38">
        <w:t xml:space="preserve"> in the </w:t>
      </w:r>
      <w:r w:rsidR="00BD4E38" w:rsidRPr="00BD4E38">
        <w:rPr>
          <w:i/>
        </w:rPr>
        <w:t>Checklist</w:t>
      </w:r>
      <w:r w:rsidR="00BD4E38">
        <w:t xml:space="preserve"> below</w:t>
      </w:r>
      <w:r>
        <w:t xml:space="preserve">, and </w:t>
      </w:r>
      <w:r w:rsidR="006834C5">
        <w:t>e</w:t>
      </w:r>
      <w:r w:rsidR="006834C5" w:rsidRPr="001A6461">
        <w:t xml:space="preserve">xplain </w:t>
      </w:r>
      <w:r w:rsidR="0046617B" w:rsidRPr="00A91A95">
        <w:rPr>
          <w:i/>
        </w:rPr>
        <w:t>here</w:t>
      </w:r>
      <w:r w:rsidR="0046617B">
        <w:t xml:space="preserve"> </w:t>
      </w:r>
      <w:r w:rsidR="006834C5" w:rsidRPr="001A6461">
        <w:t>the necessity of the deception</w:t>
      </w:r>
      <w:r w:rsidR="00A91A95">
        <w:t>.</w:t>
      </w:r>
    </w:p>
    <w:p w14:paraId="4B8A19E6" w14:textId="77777777" w:rsidR="00871076" w:rsidRDefault="00871076" w:rsidP="00296339">
      <w:pPr>
        <w:pBdr>
          <w:left w:val="single" w:sz="4" w:space="4" w:color="auto"/>
          <w:bottom w:val="double" w:sz="4" w:space="1" w:color="auto"/>
          <w:right w:val="single" w:sz="4" w:space="4" w:color="auto"/>
        </w:pBdr>
      </w:pPr>
    </w:p>
    <w:p w14:paraId="0C106A98" w14:textId="77777777" w:rsidR="00B74A30" w:rsidRDefault="00B74A30" w:rsidP="00296339">
      <w:pPr>
        <w:pBdr>
          <w:left w:val="single" w:sz="4" w:space="4" w:color="auto"/>
          <w:bottom w:val="double" w:sz="4" w:space="1" w:color="auto"/>
          <w:right w:val="single" w:sz="4" w:space="4" w:color="auto"/>
        </w:pBdr>
      </w:pPr>
    </w:p>
    <w:p w14:paraId="6CD5FB1E" w14:textId="77777777" w:rsidR="00871076" w:rsidRDefault="00871076" w:rsidP="00294963">
      <w:pPr>
        <w:spacing w:before="0"/>
        <w:rPr>
          <w:sz w:val="18"/>
        </w:rPr>
      </w:pPr>
    </w:p>
    <w:p w14:paraId="680FAD0D" w14:textId="185B07E5" w:rsidR="00A80662" w:rsidRDefault="00AA1C4F" w:rsidP="00296339">
      <w:pPr>
        <w:pBdr>
          <w:top w:val="double" w:sz="4" w:space="1" w:color="auto"/>
          <w:left w:val="single" w:sz="4" w:space="4" w:color="auto"/>
          <w:right w:val="single" w:sz="4" w:space="4" w:color="auto"/>
          <w:between w:val="single" w:sz="4" w:space="1" w:color="auto"/>
          <w:bar w:val="single" w:sz="4" w:color="auto"/>
        </w:pBdr>
        <w:rPr>
          <w:b/>
        </w:rPr>
      </w:pPr>
      <w:r>
        <w:t>(</w:t>
      </w:r>
      <w:r w:rsidR="00BE2521">
        <w:t>M.</w:t>
      </w:r>
      <w:r>
        <w:t>6)</w:t>
      </w:r>
      <w:r>
        <w:tab/>
      </w:r>
      <w:r w:rsidR="00A80662" w:rsidRPr="00A80662">
        <w:rPr>
          <w:b/>
        </w:rPr>
        <w:t>P</w:t>
      </w:r>
      <w:r w:rsidR="006834C5" w:rsidRPr="00346397">
        <w:rPr>
          <w:b/>
        </w:rPr>
        <w:t>articipant</w:t>
      </w:r>
      <w:r w:rsidR="00A80662">
        <w:rPr>
          <w:b/>
        </w:rPr>
        <w:t>s</w:t>
      </w:r>
      <w:r w:rsidR="006834C5">
        <w:t xml:space="preserve"> </w:t>
      </w:r>
      <w:r w:rsidR="00A80662">
        <w:t>may</w:t>
      </w:r>
      <w:r w:rsidR="006834C5">
        <w:t xml:space="preserve"> be </w:t>
      </w:r>
      <w:r w:rsidR="006834C5" w:rsidRPr="00346397">
        <w:t>minor</w:t>
      </w:r>
      <w:r w:rsidR="00A80662">
        <w:t>s</w:t>
      </w:r>
      <w:r w:rsidR="006834C5">
        <w:t xml:space="preserve"> or otherwise have </w:t>
      </w:r>
      <w:r w:rsidR="006834C5" w:rsidRPr="00346397">
        <w:rPr>
          <w:b/>
        </w:rPr>
        <w:t>diminished capacity</w:t>
      </w:r>
      <w:r w:rsidR="00A80662" w:rsidRPr="00A80662">
        <w:t xml:space="preserve">:  </w:t>
      </w:r>
      <w:r w:rsidR="003802E2">
        <w:rPr>
          <w:b/>
          <w:highlight w:val="yellow"/>
        </w:rPr>
        <w:t>Yes</w:t>
      </w:r>
      <w:r w:rsidR="003A0DD7" w:rsidRPr="00EA42B4">
        <w:t xml:space="preserve"> (delete one)</w:t>
      </w:r>
    </w:p>
    <w:p w14:paraId="3C6EAF01" w14:textId="77777777" w:rsidR="00871076" w:rsidRDefault="00A80662" w:rsidP="00296339">
      <w:pPr>
        <w:pBdr>
          <w:left w:val="single" w:sz="4" w:space="4" w:color="auto"/>
          <w:bottom w:val="double" w:sz="4" w:space="1" w:color="auto"/>
          <w:right w:val="single" w:sz="4" w:space="4" w:color="auto"/>
          <w:between w:val="single" w:sz="4" w:space="1" w:color="auto"/>
          <w:bar w:val="single" w:sz="4" w:color="auto"/>
        </w:pBdr>
      </w:pPr>
      <w:r>
        <w:t xml:space="preserve">If ‘Yes’, AND if one or more Study Characteristics in categories </w:t>
      </w:r>
      <w:r w:rsidR="00BE2521">
        <w:t>M</w:t>
      </w:r>
      <w:r>
        <w:t xml:space="preserve"> or </w:t>
      </w:r>
      <w:r w:rsidR="00BE2521">
        <w:t>H</w:t>
      </w:r>
      <w:r>
        <w:t xml:space="preserve"> applies, p</w:t>
      </w:r>
      <w:r w:rsidRPr="001A6461">
        <w:t>rovide</w:t>
      </w:r>
      <w:r w:rsidRPr="0019128E">
        <w:t xml:space="preserve"> </w:t>
      </w:r>
      <w:r>
        <w:t xml:space="preserve">the </w:t>
      </w:r>
      <w:r w:rsidRPr="00346397">
        <w:rPr>
          <w:b/>
        </w:rPr>
        <w:t>Risk Management Plan</w:t>
      </w:r>
      <w:r w:rsidR="0094290E">
        <w:rPr>
          <w:b/>
        </w:rPr>
        <w:t>,</w:t>
      </w:r>
      <w:r>
        <w:t xml:space="preserve"> the </w:t>
      </w:r>
      <w:r w:rsidRPr="00346397">
        <w:rPr>
          <w:b/>
        </w:rPr>
        <w:t>Contact Information</w:t>
      </w:r>
      <w:r>
        <w:t>,</w:t>
      </w:r>
      <w:r w:rsidR="0094290E" w:rsidRPr="0094290E">
        <w:t xml:space="preserve"> and Technical Details</w:t>
      </w:r>
      <w:r>
        <w:t xml:space="preserve"> as </w:t>
      </w:r>
      <w:r w:rsidR="009320FA">
        <w:t>(vi), (vii), &amp; (ix)</w:t>
      </w:r>
      <w:r w:rsidR="00BD4E38">
        <w:t xml:space="preserve"> in the </w:t>
      </w:r>
      <w:r w:rsidR="00BD4E38" w:rsidRPr="00BD4E38">
        <w:rPr>
          <w:i/>
        </w:rPr>
        <w:t>Checklist</w:t>
      </w:r>
      <w:r w:rsidR="00BD4E38">
        <w:t xml:space="preserve"> below</w:t>
      </w:r>
      <w:r>
        <w:t xml:space="preserve">, and </w:t>
      </w:r>
      <w:r w:rsidR="00871076">
        <w:t>explain</w:t>
      </w:r>
      <w:r w:rsidR="006834C5">
        <w:t xml:space="preserve"> </w:t>
      </w:r>
      <w:r w:rsidR="00145695" w:rsidRPr="00A91A95">
        <w:rPr>
          <w:i/>
        </w:rPr>
        <w:t>here</w:t>
      </w:r>
      <w:r w:rsidR="00145695">
        <w:t xml:space="preserve"> </w:t>
      </w:r>
      <w:r w:rsidR="006834C5">
        <w:t xml:space="preserve">the special arrangements </w:t>
      </w:r>
      <w:r w:rsidR="00871076">
        <w:t xml:space="preserve">that </w:t>
      </w:r>
      <w:r w:rsidR="0046617B">
        <w:t>will ensure informed consent</w:t>
      </w:r>
      <w:r w:rsidR="00A91A95">
        <w:t>.</w:t>
      </w:r>
    </w:p>
    <w:p w14:paraId="7D3C86B0" w14:textId="77777777" w:rsidR="00A80662" w:rsidRDefault="00A80662" w:rsidP="00296339">
      <w:pPr>
        <w:pBdr>
          <w:left w:val="single" w:sz="4" w:space="4" w:color="auto"/>
          <w:bottom w:val="double" w:sz="4" w:space="1" w:color="auto"/>
          <w:right w:val="single" w:sz="4" w:space="4" w:color="auto"/>
        </w:pBdr>
      </w:pPr>
    </w:p>
    <w:p w14:paraId="1607F92A" w14:textId="77777777" w:rsidR="00B74A30" w:rsidRDefault="00B74A30" w:rsidP="00296339">
      <w:pPr>
        <w:pBdr>
          <w:left w:val="single" w:sz="4" w:space="4" w:color="auto"/>
          <w:bottom w:val="double" w:sz="4" w:space="1" w:color="auto"/>
          <w:right w:val="single" w:sz="4" w:space="4" w:color="auto"/>
        </w:pBdr>
      </w:pPr>
    </w:p>
    <w:p w14:paraId="4AEE7109" w14:textId="77777777" w:rsidR="00F13FFC" w:rsidRPr="00E9272E" w:rsidRDefault="00F13FFC" w:rsidP="00F13FFC">
      <w:pPr>
        <w:rPr>
          <w:sz w:val="14"/>
        </w:rPr>
      </w:pPr>
    </w:p>
    <w:p w14:paraId="387349A0" w14:textId="08830232" w:rsidR="00F13FFC" w:rsidRPr="008E3BC7" w:rsidRDefault="00F13FFC" w:rsidP="00296339">
      <w:pPr>
        <w:pBdr>
          <w:top w:val="double" w:sz="4" w:space="1" w:color="auto"/>
          <w:left w:val="single" w:sz="4" w:space="4" w:color="auto"/>
          <w:bottom w:val="double" w:sz="4" w:space="1" w:color="auto"/>
          <w:right w:val="single" w:sz="4" w:space="4" w:color="auto"/>
        </w:pBdr>
        <w:rPr>
          <w:b/>
        </w:rPr>
      </w:pPr>
      <w:r w:rsidRPr="008E3BC7">
        <w:t>(</w:t>
      </w:r>
      <w:r w:rsidR="00BE2521" w:rsidRPr="008E3BC7">
        <w:t>M.</w:t>
      </w:r>
      <w:r w:rsidRPr="008E3BC7">
        <w:t>7)</w:t>
      </w:r>
      <w:r w:rsidRPr="008E3BC7">
        <w:tab/>
      </w:r>
      <w:r w:rsidR="00BD4E38">
        <w:rPr>
          <w:b/>
        </w:rPr>
        <w:t xml:space="preserve">Special category personal </w:t>
      </w:r>
      <w:r w:rsidRPr="008E3BC7">
        <w:rPr>
          <w:b/>
        </w:rPr>
        <w:t>data</w:t>
      </w:r>
      <w:r w:rsidR="0042102E" w:rsidRPr="008E3BC7">
        <w:t xml:space="preserve"> is collected or processed</w:t>
      </w:r>
      <w:r w:rsidRPr="008E3BC7">
        <w:t xml:space="preserve">:  </w:t>
      </w:r>
      <w:r w:rsidR="003A0DD7" w:rsidRPr="008778DB">
        <w:rPr>
          <w:b/>
          <w:highlight w:val="yellow"/>
        </w:rPr>
        <w:t>No</w:t>
      </w:r>
      <w:r w:rsidR="003A0DD7" w:rsidRPr="008778DB">
        <w:t xml:space="preserve"> </w:t>
      </w:r>
      <w:r w:rsidR="003A0DD7" w:rsidRPr="00EA42B4">
        <w:t>(delete one)</w:t>
      </w:r>
    </w:p>
    <w:p w14:paraId="39DC536C" w14:textId="77777777" w:rsidR="00F13FFC" w:rsidRDefault="00F13FFC" w:rsidP="00296339">
      <w:pPr>
        <w:pBdr>
          <w:top w:val="double" w:sz="4" w:space="1" w:color="auto"/>
          <w:left w:val="single" w:sz="4" w:space="4" w:color="auto"/>
          <w:bottom w:val="double" w:sz="4" w:space="1" w:color="auto"/>
          <w:right w:val="single" w:sz="4" w:space="4" w:color="auto"/>
        </w:pBdr>
      </w:pPr>
      <w:r w:rsidRPr="008E3BC7">
        <w:t xml:space="preserve">If ‘Yes’, provide the </w:t>
      </w:r>
      <w:r w:rsidRPr="008E3BC7">
        <w:rPr>
          <w:b/>
        </w:rPr>
        <w:t>DPA Plan</w:t>
      </w:r>
      <w:r w:rsidR="0094290E" w:rsidRPr="0094290E">
        <w:t xml:space="preserve"> and Technical Details</w:t>
      </w:r>
      <w:r w:rsidRPr="008E3BC7">
        <w:t xml:space="preserve"> as </w:t>
      </w:r>
      <w:r w:rsidR="009320FA">
        <w:t>(iv) and (ix)</w:t>
      </w:r>
      <w:r w:rsidR="00BD4E38">
        <w:t xml:space="preserve"> in the </w:t>
      </w:r>
      <w:r w:rsidR="00BD4E38" w:rsidRPr="00BD4E38">
        <w:rPr>
          <w:i/>
        </w:rPr>
        <w:t>Checklist</w:t>
      </w:r>
      <w:r w:rsidR="00BD4E38">
        <w:t xml:space="preserve"> below</w:t>
      </w:r>
      <w:r w:rsidR="00294963">
        <w:t xml:space="preserve">. </w:t>
      </w:r>
      <w:r w:rsidR="009320FA">
        <w:t xml:space="preserve"> </w:t>
      </w:r>
      <w:r w:rsidR="00294963">
        <w:t xml:space="preserve">Do </w:t>
      </w:r>
      <w:r w:rsidR="00294963" w:rsidRPr="003A0DD7">
        <w:rPr>
          <w:i/>
        </w:rPr>
        <w:t>not</w:t>
      </w:r>
      <w:r w:rsidR="00294963">
        <w:t xml:space="preserve"> provide explanation or information </w:t>
      </w:r>
      <w:r w:rsidR="0046617B">
        <w:t xml:space="preserve">on this matter </w:t>
      </w:r>
      <w:r w:rsidR="00294963">
        <w:t>here</w:t>
      </w:r>
      <w:r w:rsidR="00A91A95">
        <w:t>.</w:t>
      </w:r>
    </w:p>
    <w:p w14:paraId="547916F9" w14:textId="77777777" w:rsidR="00F13FFC" w:rsidRPr="00E9272E" w:rsidRDefault="00F13FFC" w:rsidP="00F13FFC">
      <w:pPr>
        <w:rPr>
          <w:sz w:val="14"/>
        </w:rPr>
      </w:pPr>
    </w:p>
    <w:p w14:paraId="447325E6" w14:textId="4B20A60F" w:rsidR="00A80662" w:rsidRDefault="00AA1C4F" w:rsidP="00296339">
      <w:pPr>
        <w:pBdr>
          <w:top w:val="double" w:sz="4" w:space="1" w:color="auto"/>
          <w:left w:val="single" w:sz="4" w:space="4" w:color="auto"/>
          <w:bottom w:val="double" w:sz="4" w:space="1" w:color="auto"/>
          <w:right w:val="single" w:sz="4" w:space="4" w:color="auto"/>
        </w:pBdr>
      </w:pPr>
      <w:r>
        <w:t>(</w:t>
      </w:r>
      <w:r w:rsidR="00BE2521">
        <w:t>H.</w:t>
      </w:r>
      <w:r>
        <w:t>1)</w:t>
      </w:r>
      <w:r>
        <w:tab/>
      </w:r>
      <w:r w:rsidR="00A80662">
        <w:t>T</w:t>
      </w:r>
      <w:r w:rsidR="0059095F">
        <w:t xml:space="preserve">he study involves:  </w:t>
      </w:r>
      <w:r w:rsidR="006834C5" w:rsidRPr="00346397">
        <w:rPr>
          <w:b/>
        </w:rPr>
        <w:t>invasive</w:t>
      </w:r>
      <w:r w:rsidR="006834C5" w:rsidRPr="00982C06">
        <w:t xml:space="preserve"> equipment, material(s), or process(es)</w:t>
      </w:r>
      <w:r w:rsidR="0059095F">
        <w:t>;</w:t>
      </w:r>
      <w:r w:rsidR="00A80662">
        <w:t xml:space="preserve">  or</w:t>
      </w:r>
      <w:r w:rsidR="006834C5" w:rsidRPr="0022225C">
        <w:t xml:space="preserve"> </w:t>
      </w:r>
      <w:r w:rsidR="006834C5" w:rsidRPr="00346397">
        <w:rPr>
          <w:b/>
        </w:rPr>
        <w:t>participant</w:t>
      </w:r>
      <w:r w:rsidR="0059095F" w:rsidRPr="00346397">
        <w:rPr>
          <w:b/>
        </w:rPr>
        <w:t>s</w:t>
      </w:r>
      <w:r w:rsidR="006834C5">
        <w:t xml:space="preserve"> </w:t>
      </w:r>
      <w:r w:rsidR="0059095F">
        <w:t>who are not</w:t>
      </w:r>
      <w:r w:rsidR="006834C5">
        <w:t xml:space="preserve"> able to withdraw at any time and for any reason</w:t>
      </w:r>
      <w:r w:rsidR="0059095F">
        <w:t>;</w:t>
      </w:r>
      <w:r w:rsidR="00A80662">
        <w:t xml:space="preserve">  or</w:t>
      </w:r>
      <w:r w:rsidR="0059095F">
        <w:t xml:space="preserve"> </w:t>
      </w:r>
      <w:r w:rsidR="006834C5">
        <w:t>animals</w:t>
      </w:r>
      <w:r w:rsidR="0059095F">
        <w:t xml:space="preserve">; </w:t>
      </w:r>
      <w:r w:rsidR="00A80662">
        <w:t xml:space="preserve"> or</w:t>
      </w:r>
      <w:r w:rsidR="0059095F">
        <w:t xml:space="preserve"> </w:t>
      </w:r>
      <w:r w:rsidR="006834C5">
        <w:t>human tissue</w:t>
      </w:r>
      <w:r w:rsidR="0059095F">
        <w:t xml:space="preserve">;  </w:t>
      </w:r>
      <w:r w:rsidR="00A856CD">
        <w:t xml:space="preserve">or </w:t>
      </w:r>
      <w:r w:rsidR="006834C5">
        <w:t>biological samples</w:t>
      </w:r>
      <w:r w:rsidR="00A80662">
        <w:t xml:space="preserve">:  </w:t>
      </w:r>
      <w:r w:rsidR="003A0DD7" w:rsidRPr="008778DB">
        <w:rPr>
          <w:b/>
          <w:highlight w:val="yellow"/>
        </w:rPr>
        <w:t>No</w:t>
      </w:r>
      <w:r w:rsidR="003A0DD7" w:rsidRPr="00EA42B4">
        <w:t xml:space="preserve"> (delete one)</w:t>
      </w:r>
    </w:p>
    <w:p w14:paraId="1081C16C" w14:textId="77777777" w:rsidR="006834C5" w:rsidRPr="001A6461" w:rsidRDefault="00A80662" w:rsidP="00296339">
      <w:pPr>
        <w:pBdr>
          <w:top w:val="double" w:sz="4" w:space="1" w:color="auto"/>
          <w:left w:val="single" w:sz="4" w:space="4" w:color="auto"/>
          <w:bottom w:val="double" w:sz="4" w:space="1" w:color="auto"/>
          <w:right w:val="single" w:sz="4" w:space="4" w:color="auto"/>
        </w:pBdr>
      </w:pPr>
      <w:r w:rsidRPr="008E3BC7">
        <w:t xml:space="preserve">If ‘Yes’, </w:t>
      </w:r>
      <w:r w:rsidR="00AC05CE" w:rsidRPr="008E3BC7">
        <w:t xml:space="preserve">provide </w:t>
      </w:r>
      <w:r w:rsidR="0094290E">
        <w:t>Technical D</w:t>
      </w:r>
      <w:r w:rsidR="00AC05CE" w:rsidRPr="008E3BC7">
        <w:t xml:space="preserve">etails and </w:t>
      </w:r>
      <w:r w:rsidR="0094290E">
        <w:t xml:space="preserve">further </w:t>
      </w:r>
      <w:r w:rsidR="00AC05CE" w:rsidRPr="008E3BC7">
        <w:t>justifications as</w:t>
      </w:r>
      <w:r w:rsidR="00294963" w:rsidRPr="00294963">
        <w:t xml:space="preserve"> </w:t>
      </w:r>
      <w:r w:rsidR="009320FA">
        <w:t>(ix) and (x)</w:t>
      </w:r>
      <w:r w:rsidR="00BD4E38">
        <w:t xml:space="preserve"> in the </w:t>
      </w:r>
      <w:r w:rsidR="00BD4E38" w:rsidRPr="00BD4E38">
        <w:rPr>
          <w:i/>
        </w:rPr>
        <w:t>Checklist</w:t>
      </w:r>
      <w:r w:rsidR="00BD4E38">
        <w:t xml:space="preserve"> below</w:t>
      </w:r>
      <w:r w:rsidR="00294963">
        <w:t xml:space="preserve">. </w:t>
      </w:r>
      <w:r w:rsidR="0094290E">
        <w:t xml:space="preserve"> </w:t>
      </w:r>
      <w:r w:rsidR="00294963">
        <w:t xml:space="preserve">Do </w:t>
      </w:r>
      <w:r w:rsidR="00294963" w:rsidRPr="003A0DD7">
        <w:rPr>
          <w:i/>
        </w:rPr>
        <w:t>not</w:t>
      </w:r>
      <w:r w:rsidR="00294963">
        <w:t xml:space="preserve"> provide explanation or information on th</w:t>
      </w:r>
      <w:r w:rsidR="0046617B">
        <w:t>ese</w:t>
      </w:r>
      <w:r w:rsidR="00294963">
        <w:t xml:space="preserve"> matter</w:t>
      </w:r>
      <w:r w:rsidR="0046617B">
        <w:t>s</w:t>
      </w:r>
      <w:r w:rsidR="00294963">
        <w:t xml:space="preserve"> here.</w:t>
      </w:r>
      <w:r w:rsidR="00AC05CE" w:rsidRPr="008E3BC7">
        <w:t xml:space="preserve">  Note that </w:t>
      </w:r>
      <w:r w:rsidR="00937513" w:rsidRPr="008E3BC7">
        <w:t xml:space="preserve">the study </w:t>
      </w:r>
      <w:r w:rsidR="00276672" w:rsidRPr="008E3BC7">
        <w:t>will require separate approval by the Research Governance Office</w:t>
      </w:r>
      <w:r w:rsidR="00A91A95">
        <w:t>.</w:t>
      </w:r>
    </w:p>
    <w:p w14:paraId="5CE6100B" w14:textId="77777777" w:rsidR="00825436" w:rsidRDefault="00825436" w:rsidP="00D73325"/>
    <w:p w14:paraId="01025E9A" w14:textId="77777777" w:rsidR="00346397" w:rsidRPr="00697CCB" w:rsidRDefault="00346397" w:rsidP="00D73325">
      <w:pPr>
        <w:rPr>
          <w:b/>
          <w:i/>
        </w:rPr>
      </w:pPr>
      <w:r w:rsidRPr="00697CCB">
        <w:rPr>
          <w:b/>
          <w:i/>
        </w:rPr>
        <w:t>Technical details</w:t>
      </w:r>
    </w:p>
    <w:p w14:paraId="52F3DCF0" w14:textId="77777777" w:rsidR="00784A25" w:rsidRDefault="00825436" w:rsidP="00D73325">
      <w:r>
        <w:t>I</w:t>
      </w:r>
      <w:r w:rsidR="0059095F">
        <w:t xml:space="preserve">f </w:t>
      </w:r>
      <w:r>
        <w:t>one or more</w:t>
      </w:r>
      <w:r w:rsidR="00AA1C4F">
        <w:t xml:space="preserve"> </w:t>
      </w:r>
      <w:r w:rsidR="00AB2106">
        <w:t>Study Characteristics</w:t>
      </w:r>
      <w:r w:rsidR="00A856CD">
        <w:t xml:space="preserve"> </w:t>
      </w:r>
      <w:r w:rsidR="00AA1C4F">
        <w:t xml:space="preserve">in categories </w:t>
      </w:r>
      <w:r w:rsidR="00BE2521">
        <w:t>M.</w:t>
      </w:r>
      <w:r w:rsidR="001D70D4">
        <w:t xml:space="preserve">3 to </w:t>
      </w:r>
      <w:r w:rsidR="00BE2521">
        <w:t>M.</w:t>
      </w:r>
      <w:r w:rsidR="00972F24">
        <w:t>7</w:t>
      </w:r>
      <w:r w:rsidR="00AA1C4F">
        <w:t xml:space="preserve"> or </w:t>
      </w:r>
      <w:r w:rsidR="00BE2521">
        <w:t>H</w:t>
      </w:r>
      <w:r w:rsidR="0059095F">
        <w:t xml:space="preserve"> applies, provide the</w:t>
      </w:r>
      <w:r w:rsidR="0059095F" w:rsidRPr="00784A25">
        <w:t xml:space="preserve"> description of</w:t>
      </w:r>
      <w:r w:rsidR="0059095F">
        <w:t xml:space="preserve"> </w:t>
      </w:r>
      <w:r w:rsidR="0059095F" w:rsidRPr="00784A25">
        <w:t xml:space="preserve">the </w:t>
      </w:r>
      <w:r w:rsidR="0059095F">
        <w:t xml:space="preserve">technical details of the </w:t>
      </w:r>
      <w:r w:rsidR="0059095F" w:rsidRPr="00784A25">
        <w:t xml:space="preserve">experimental </w:t>
      </w:r>
      <w:r w:rsidR="0059095F">
        <w:t xml:space="preserve">or study </w:t>
      </w:r>
      <w:r w:rsidR="0059095F" w:rsidRPr="00784A25">
        <w:t xml:space="preserve">design, </w:t>
      </w:r>
      <w:r w:rsidR="0059095F">
        <w:t xml:space="preserve">the </w:t>
      </w:r>
      <w:r w:rsidR="0059095F" w:rsidRPr="00784A25">
        <w:t>power calculation</w:t>
      </w:r>
      <w:r w:rsidR="0059095F">
        <w:t>(</w:t>
      </w:r>
      <w:r w:rsidR="0059095F" w:rsidRPr="00784A25">
        <w:t>s</w:t>
      </w:r>
      <w:r w:rsidR="0059095F">
        <w:t>) which yield the required sample size(s),</w:t>
      </w:r>
      <w:r w:rsidR="0059095F" w:rsidRPr="00784A25">
        <w:t xml:space="preserve"> and </w:t>
      </w:r>
      <w:r w:rsidR="0059095F">
        <w:t>how</w:t>
      </w:r>
      <w:r w:rsidR="0059095F" w:rsidRPr="00784A25">
        <w:t xml:space="preserve"> the data will be analysed</w:t>
      </w:r>
      <w:r w:rsidR="00294963">
        <w:t>,</w:t>
      </w:r>
      <w:r>
        <w:t xml:space="preserve"> as </w:t>
      </w:r>
      <w:r w:rsidR="00A91A95">
        <w:t>separate appendices.</w:t>
      </w:r>
    </w:p>
    <w:p w14:paraId="706FB65B" w14:textId="77777777" w:rsidR="00825436" w:rsidRDefault="00BD4E38" w:rsidP="00D73325">
      <w:pPr>
        <w:pStyle w:val="Heading1"/>
      </w:pPr>
      <w:r>
        <w:t>Checklist of Documents to upload</w:t>
      </w:r>
    </w:p>
    <w:p w14:paraId="08B3BE31" w14:textId="77777777" w:rsidR="00DC663E" w:rsidRPr="008D448C" w:rsidRDefault="00BD4E38" w:rsidP="00D73325">
      <w:r>
        <w:t>Please provide the following forms</w:t>
      </w:r>
      <w:r w:rsidR="008D448C">
        <w:t xml:space="preserve">, </w:t>
      </w:r>
      <w:r w:rsidR="00140DC9" w:rsidRPr="00A91A95">
        <w:rPr>
          <w:i/>
        </w:rPr>
        <w:t>nam</w:t>
      </w:r>
      <w:r>
        <w:rPr>
          <w:i/>
        </w:rPr>
        <w:t>ing</w:t>
      </w:r>
      <w:r w:rsidR="008D448C" w:rsidRPr="00A91A95">
        <w:rPr>
          <w:i/>
        </w:rPr>
        <w:t xml:space="preserve"> the file</w:t>
      </w:r>
      <w:r w:rsidR="00140DC9" w:rsidRPr="00A91A95">
        <w:rPr>
          <w:i/>
        </w:rPr>
        <w:t>s</w:t>
      </w:r>
      <w:r w:rsidR="008D448C" w:rsidRPr="00A91A95">
        <w:rPr>
          <w:i/>
        </w:rPr>
        <w:t xml:space="preserve"> </w:t>
      </w:r>
      <w:r>
        <w:rPr>
          <w:i/>
        </w:rPr>
        <w:t xml:space="preserve">as explicitly </w:t>
      </w:r>
      <w:r w:rsidR="008D448C">
        <w:t>as</w:t>
      </w:r>
      <w:r>
        <w:t xml:space="preserve"> possible, e.g.,</w:t>
      </w:r>
      <w:r w:rsidR="008D448C">
        <w:t xml:space="preserve"> </w:t>
      </w:r>
      <w:r w:rsidR="008D448C" w:rsidRPr="008D448C">
        <w:t>“Participant Information”, “Questionnaire”, “Consent Form”, “DPA Plan”, “Permission to contact”, “Risk Management Plan”, “Debrief Plan”, “Contact Information”</w:t>
      </w:r>
      <w:r w:rsidR="00140DC9">
        <w:t>, and/or “Technical details”</w:t>
      </w:r>
      <w:r w:rsidR="008D448C" w:rsidRPr="008D448C">
        <w:t xml:space="preserve"> as </w:t>
      </w:r>
      <w:r w:rsidR="008D448C" w:rsidRPr="008D448C">
        <w:lastRenderedPageBreak/>
        <w:t>appropriate.</w:t>
      </w:r>
      <w:r w:rsidR="00B2602B">
        <w:t xml:space="preserve">  </w:t>
      </w:r>
      <w:r w:rsidR="00A91A95">
        <w:t>E</w:t>
      </w:r>
      <w:r w:rsidR="00DC663E">
        <w:t>ach document must specify the reference number in the form ERGO/</w:t>
      </w:r>
      <w:fldSimple w:instr=" DOCPROPERTY  Faculty  \* MERGEFORMAT ">
        <w:r w:rsidR="00724ED9">
          <w:t>FPSE</w:t>
        </w:r>
      </w:fldSimple>
      <w:r w:rsidR="00DC663E">
        <w:t xml:space="preserve">/xxxx, </w:t>
      </w:r>
      <w:r w:rsidR="00A91A95">
        <w:t>the document</w:t>
      </w:r>
      <w:r w:rsidR="00DC663E">
        <w:t xml:space="preserve"> version number, and its date of last edit.</w:t>
      </w:r>
    </w:p>
    <w:p w14:paraId="72941E76" w14:textId="77777777" w:rsidR="00825436" w:rsidRDefault="00AA1C4F" w:rsidP="008F1974">
      <w:pPr>
        <w:ind w:left="567" w:hanging="567"/>
        <w:rPr>
          <w:b/>
        </w:rPr>
      </w:pPr>
      <w:r>
        <w:t xml:space="preserve"> (i)</w:t>
      </w:r>
      <w:r w:rsidR="008D448C">
        <w:t xml:space="preserve">: </w:t>
      </w:r>
      <w:r w:rsidR="00825436">
        <w:t xml:space="preserve"> </w:t>
      </w:r>
      <w:r w:rsidR="00825436">
        <w:rPr>
          <w:b/>
        </w:rPr>
        <w:t>Participant I</w:t>
      </w:r>
      <w:r w:rsidR="00825436" w:rsidRPr="00A14F78">
        <w:rPr>
          <w:b/>
        </w:rPr>
        <w:t>nformation</w:t>
      </w:r>
      <w:r w:rsidR="00825436">
        <w:t xml:space="preserve"> in the form that it will</w:t>
      </w:r>
      <w:r w:rsidR="00825436" w:rsidRPr="004A6490">
        <w:t xml:space="preserve"> be given to </w:t>
      </w:r>
      <w:r w:rsidR="00825436">
        <w:rPr>
          <w:b/>
        </w:rPr>
        <w:t>participants.</w:t>
      </w:r>
    </w:p>
    <w:p w14:paraId="37618BB4" w14:textId="77777777" w:rsidR="00825436" w:rsidRDefault="00AA1C4F" w:rsidP="008F1974">
      <w:pPr>
        <w:ind w:left="567" w:hanging="567"/>
        <w:rPr>
          <w:b/>
        </w:rPr>
      </w:pPr>
      <w:r>
        <w:t>(ii)</w:t>
      </w:r>
      <w:r w:rsidR="008D448C">
        <w:t xml:space="preserve">: </w:t>
      </w:r>
      <w:r w:rsidR="00825436">
        <w:t xml:space="preserve"> </w:t>
      </w:r>
      <w:r w:rsidR="00214846">
        <w:t xml:space="preserve">Data collection </w:t>
      </w:r>
      <w:r w:rsidR="00B2602B">
        <w:t>method</w:t>
      </w:r>
      <w:r w:rsidR="00214846">
        <w:t xml:space="preserve"> </w:t>
      </w:r>
      <w:r w:rsidR="00B2602B">
        <w:t xml:space="preserve">(eg for secondary data or “big data”) </w:t>
      </w:r>
      <w:r w:rsidR="00214846">
        <w:t xml:space="preserve">/ </w:t>
      </w:r>
      <w:r w:rsidR="00B2602B" w:rsidRPr="00B2602B">
        <w:rPr>
          <w:b/>
        </w:rPr>
        <w:t>Participant</w:t>
      </w:r>
      <w:r w:rsidR="00B2602B">
        <w:t xml:space="preserve"> </w:t>
      </w:r>
      <w:r w:rsidR="008D448C">
        <w:t>Q</w:t>
      </w:r>
      <w:r w:rsidR="00825436">
        <w:t>uestionnaire in the form that it will</w:t>
      </w:r>
      <w:r w:rsidR="00825436" w:rsidRPr="004A6490">
        <w:t xml:space="preserve"> be given to </w:t>
      </w:r>
      <w:r w:rsidR="00825436">
        <w:rPr>
          <w:b/>
        </w:rPr>
        <w:t>participants.</w:t>
      </w:r>
    </w:p>
    <w:p w14:paraId="34395587" w14:textId="77777777" w:rsidR="00825436" w:rsidRDefault="008D448C" w:rsidP="008F1974">
      <w:pPr>
        <w:ind w:left="567" w:hanging="567"/>
        <w:rPr>
          <w:b/>
        </w:rPr>
      </w:pPr>
      <w:r>
        <w:t xml:space="preserve"> </w:t>
      </w:r>
      <w:r w:rsidR="00AA1C4F">
        <w:t>(iii)</w:t>
      </w:r>
      <w:r>
        <w:t xml:space="preserve">:  </w:t>
      </w:r>
      <w:r w:rsidR="00825436">
        <w:rPr>
          <w:b/>
        </w:rPr>
        <w:t>C</w:t>
      </w:r>
      <w:r w:rsidR="00825436" w:rsidRPr="00A14F78">
        <w:rPr>
          <w:b/>
        </w:rPr>
        <w:t xml:space="preserve">onsent </w:t>
      </w:r>
      <w:r w:rsidR="00825436">
        <w:rPr>
          <w:b/>
        </w:rPr>
        <w:t>Form</w:t>
      </w:r>
      <w:r w:rsidR="00825436" w:rsidRPr="004A6490">
        <w:t xml:space="preserve"> </w:t>
      </w:r>
      <w:r w:rsidR="003A0DD7">
        <w:t xml:space="preserve">(or consent information if no </w:t>
      </w:r>
      <w:r w:rsidR="003A0DD7" w:rsidRPr="00A91A95">
        <w:rPr>
          <w:b/>
        </w:rPr>
        <w:t>personal data</w:t>
      </w:r>
      <w:r w:rsidR="003A0DD7">
        <w:t xml:space="preserve"> is collected) </w:t>
      </w:r>
      <w:r w:rsidR="00825436">
        <w:t>in the form that it will</w:t>
      </w:r>
      <w:r w:rsidR="00825436" w:rsidRPr="004A6490">
        <w:t xml:space="preserve"> be given to </w:t>
      </w:r>
      <w:r w:rsidR="00825436">
        <w:rPr>
          <w:b/>
        </w:rPr>
        <w:t>participants.</w:t>
      </w:r>
    </w:p>
    <w:p w14:paraId="1692ED6B" w14:textId="77777777" w:rsidR="00825436" w:rsidRDefault="00AA1C4F" w:rsidP="008F1974">
      <w:pPr>
        <w:ind w:left="567" w:hanging="567"/>
        <w:rPr>
          <w:b/>
        </w:rPr>
      </w:pPr>
      <w:r>
        <w:t>(iv)</w:t>
      </w:r>
      <w:r w:rsidR="008D448C">
        <w:t xml:space="preserve">: </w:t>
      </w:r>
      <w:r w:rsidR="00825436">
        <w:t xml:space="preserve"> </w:t>
      </w:r>
      <w:r w:rsidR="00825436" w:rsidRPr="00DD0893">
        <w:rPr>
          <w:b/>
        </w:rPr>
        <w:t>DPA Plan</w:t>
      </w:r>
      <w:r w:rsidR="00825436">
        <w:rPr>
          <w:b/>
        </w:rPr>
        <w:t>.</w:t>
      </w:r>
    </w:p>
    <w:p w14:paraId="1DAADF64" w14:textId="77777777" w:rsidR="00825436" w:rsidRDefault="00AA1C4F" w:rsidP="008F1974">
      <w:pPr>
        <w:ind w:left="567" w:hanging="567"/>
      </w:pPr>
      <w:r>
        <w:t>(v)</w:t>
      </w:r>
      <w:r w:rsidR="008D448C">
        <w:t xml:space="preserve">: </w:t>
      </w:r>
      <w:r w:rsidR="00825436">
        <w:t xml:space="preserve"> </w:t>
      </w:r>
      <w:r w:rsidR="008D448C">
        <w:t>E</w:t>
      </w:r>
      <w:r w:rsidR="00825436">
        <w:t xml:space="preserve">vidence of </w:t>
      </w:r>
      <w:r w:rsidR="00825436" w:rsidRPr="00DD0893">
        <w:t>permission to contact</w:t>
      </w:r>
      <w:r w:rsidR="00825436">
        <w:t xml:space="preserve"> </w:t>
      </w:r>
      <w:r w:rsidR="003A0DD7">
        <w:t>(prospective)</w:t>
      </w:r>
      <w:r w:rsidR="003A0DD7" w:rsidRPr="00956375">
        <w:rPr>
          <w:b/>
        </w:rPr>
        <w:t xml:space="preserve"> </w:t>
      </w:r>
      <w:r w:rsidR="00825436" w:rsidRPr="00956375">
        <w:rPr>
          <w:b/>
        </w:rPr>
        <w:t>participants</w:t>
      </w:r>
      <w:r w:rsidR="00825436">
        <w:t xml:space="preserve"> through any third party.</w:t>
      </w:r>
    </w:p>
    <w:p w14:paraId="3F48B7AD" w14:textId="77777777" w:rsidR="000F3A43" w:rsidRDefault="00AA1C4F" w:rsidP="008F1974">
      <w:pPr>
        <w:ind w:left="567" w:hanging="567"/>
      </w:pPr>
      <w:r>
        <w:t>(vi)</w:t>
      </w:r>
      <w:r w:rsidR="008D448C">
        <w:t>:</w:t>
      </w:r>
      <w:r w:rsidR="000C498F">
        <w:t xml:space="preserve"> </w:t>
      </w:r>
      <w:r w:rsidR="008D448C">
        <w:t xml:space="preserve"> </w:t>
      </w:r>
      <w:r w:rsidR="000F3A43" w:rsidRPr="00346397">
        <w:rPr>
          <w:b/>
        </w:rPr>
        <w:t>Risk Management Plan</w:t>
      </w:r>
      <w:r w:rsidR="000F3A43">
        <w:t>.</w:t>
      </w:r>
    </w:p>
    <w:p w14:paraId="63BB321A" w14:textId="77777777" w:rsidR="00825436" w:rsidRDefault="00AA1C4F" w:rsidP="008F1974">
      <w:pPr>
        <w:ind w:left="567" w:hanging="567"/>
      </w:pPr>
      <w:r>
        <w:t>(vii)</w:t>
      </w:r>
      <w:r w:rsidR="008D448C">
        <w:t>:</w:t>
      </w:r>
      <w:r w:rsidR="000C498F">
        <w:t xml:space="preserve"> </w:t>
      </w:r>
      <w:r w:rsidR="008D448C">
        <w:t xml:space="preserve"> </w:t>
      </w:r>
      <w:r w:rsidR="000F3A43" w:rsidRPr="00346397">
        <w:rPr>
          <w:b/>
        </w:rPr>
        <w:t>Debrief Plan</w:t>
      </w:r>
      <w:r w:rsidR="000F3A43">
        <w:t>.</w:t>
      </w:r>
    </w:p>
    <w:p w14:paraId="1F7DE983" w14:textId="77777777" w:rsidR="000F3A43" w:rsidRDefault="00AA1C4F" w:rsidP="008F1974">
      <w:pPr>
        <w:ind w:left="567" w:hanging="567"/>
      </w:pPr>
      <w:r>
        <w:t>(viii)</w:t>
      </w:r>
      <w:r w:rsidR="008D448C">
        <w:t xml:space="preserve">: </w:t>
      </w:r>
      <w:r w:rsidR="000C498F">
        <w:t xml:space="preserve"> </w:t>
      </w:r>
      <w:r w:rsidR="000F3A43" w:rsidRPr="00346397">
        <w:rPr>
          <w:b/>
        </w:rPr>
        <w:t>Contact Information</w:t>
      </w:r>
      <w:r w:rsidR="000F3A43">
        <w:t>.</w:t>
      </w:r>
    </w:p>
    <w:p w14:paraId="3C7406CE" w14:textId="77777777" w:rsidR="008E3BC7" w:rsidRDefault="00AA1C4F" w:rsidP="008F1974">
      <w:pPr>
        <w:ind w:left="567" w:hanging="567"/>
      </w:pPr>
      <w:r>
        <w:t>(ix)</w:t>
      </w:r>
      <w:r w:rsidR="008D448C">
        <w:t xml:space="preserve">: </w:t>
      </w:r>
      <w:r w:rsidR="00140DC9">
        <w:t xml:space="preserve"> T</w:t>
      </w:r>
      <w:r w:rsidR="000F3A43">
        <w:t xml:space="preserve">echnical details of the </w:t>
      </w:r>
      <w:r w:rsidR="000F3A43" w:rsidRPr="00784A25">
        <w:t xml:space="preserve">experimental </w:t>
      </w:r>
      <w:r w:rsidR="000F3A43">
        <w:t xml:space="preserve">or study </w:t>
      </w:r>
      <w:r w:rsidR="000F3A43" w:rsidRPr="00784A25">
        <w:t xml:space="preserve">design, </w:t>
      </w:r>
      <w:r w:rsidR="000F3A43">
        <w:t xml:space="preserve">the </w:t>
      </w:r>
      <w:r w:rsidR="000F3A43" w:rsidRPr="00784A25">
        <w:t>power calculation</w:t>
      </w:r>
      <w:r w:rsidR="000F3A43">
        <w:t>(</w:t>
      </w:r>
      <w:r w:rsidR="000F3A43" w:rsidRPr="00784A25">
        <w:t>s</w:t>
      </w:r>
      <w:r w:rsidR="00140DC9">
        <w:t>)</w:t>
      </w:r>
      <w:r w:rsidR="000F3A43">
        <w:t xml:space="preserve"> </w:t>
      </w:r>
      <w:r w:rsidR="00140DC9">
        <w:t xml:space="preserve">for </w:t>
      </w:r>
      <w:r w:rsidR="000F3A43">
        <w:t>the required sample size(s),</w:t>
      </w:r>
      <w:r w:rsidR="000F3A43" w:rsidRPr="00784A25">
        <w:t xml:space="preserve"> and </w:t>
      </w:r>
      <w:r w:rsidR="000F3A43">
        <w:t>how</w:t>
      </w:r>
      <w:r w:rsidR="000F3A43" w:rsidRPr="00784A25">
        <w:t xml:space="preserve"> the data will be analysed</w:t>
      </w:r>
      <w:r w:rsidR="000F3A43">
        <w:t>.</w:t>
      </w:r>
    </w:p>
    <w:p w14:paraId="4A35D9DD" w14:textId="77777777" w:rsidR="00AC05CE" w:rsidRDefault="00AC05CE" w:rsidP="008F1974">
      <w:pPr>
        <w:ind w:left="567" w:hanging="567"/>
      </w:pPr>
      <w:r>
        <w:t>(x):  Further details and justifications in the case of</w:t>
      </w:r>
      <w:r w:rsidR="003A0DD7">
        <w:t xml:space="preserve">: </w:t>
      </w:r>
      <w:r>
        <w:t xml:space="preserve"> </w:t>
      </w:r>
      <w:r w:rsidRPr="00346397">
        <w:rPr>
          <w:b/>
        </w:rPr>
        <w:t>invasive</w:t>
      </w:r>
      <w:r w:rsidRPr="00982C06">
        <w:t xml:space="preserve"> equipment, material(s), or process(es)</w:t>
      </w:r>
      <w:r>
        <w:t xml:space="preserve">;  </w:t>
      </w:r>
      <w:r w:rsidRPr="00346397">
        <w:rPr>
          <w:b/>
        </w:rPr>
        <w:t>participants</w:t>
      </w:r>
      <w:r>
        <w:t xml:space="preserve"> who are not able to withdraw at any time and for any reason;  animals;  human tissue;  or biological samples</w:t>
      </w:r>
      <w:r w:rsidR="00276672">
        <w:t>.</w:t>
      </w:r>
    </w:p>
    <w:sectPr w:rsidR="00AC05CE" w:rsidSect="00A845F7">
      <w:headerReference w:type="default" r:id="rId8"/>
      <w:footerReference w:type="default" r:id="rId9"/>
      <w:headerReference w:type="first" r:id="rId10"/>
      <w:footerReference w:type="first" r:id="rId11"/>
      <w:pgSz w:w="11906" w:h="16838" w:code="9"/>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B2AAB" w14:textId="77777777" w:rsidR="000137E0" w:rsidRDefault="000137E0" w:rsidP="00EB1CDE">
      <w:pPr>
        <w:spacing w:before="0"/>
      </w:pPr>
      <w:r>
        <w:separator/>
      </w:r>
    </w:p>
  </w:endnote>
  <w:endnote w:type="continuationSeparator" w:id="0">
    <w:p w14:paraId="12BBC34A" w14:textId="77777777" w:rsidR="000137E0" w:rsidRDefault="000137E0" w:rsidP="00EB1CD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B4C0C" w14:textId="77777777" w:rsidR="00D62CD9" w:rsidRDefault="00BD4E38">
    <w:pPr>
      <w:pStyle w:val="Footer"/>
    </w:pPr>
    <w:r>
      <w:t>20022019</w:t>
    </w:r>
  </w:p>
  <w:p w14:paraId="449115B1" w14:textId="77777777" w:rsidR="00EB1CDE" w:rsidRDefault="00EB1CDE" w:rsidP="00EB1CDE">
    <w:pPr>
      <w:pStyle w:val="Footer"/>
      <w:pBdr>
        <w:top w:val="single" w:sz="4" w:space="1" w:color="auto"/>
      </w:pBdr>
      <w:tabs>
        <w:tab w:val="clear" w:pos="451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264D" w14:textId="77777777" w:rsidR="00D62CD9" w:rsidRDefault="00B27E4D">
    <w:pPr>
      <w:pStyle w:val="Footer"/>
    </w:pPr>
    <w:r>
      <w:t>20022019</w:t>
    </w:r>
  </w:p>
  <w:p w14:paraId="78DC339B" w14:textId="77777777" w:rsidR="00EB1CDE" w:rsidRDefault="00EB1CDE" w:rsidP="00882933">
    <w:pPr>
      <w:pStyle w:val="Footer"/>
      <w:pBdr>
        <w:top w:val="single" w:sz="4" w:space="1" w:color="auto"/>
      </w:pBdr>
      <w:tabs>
        <w:tab w:val="clear" w:pos="4513"/>
        <w:tab w:val="center" w:pos="496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54965" w14:textId="77777777" w:rsidR="000137E0" w:rsidRDefault="000137E0" w:rsidP="00EB1CDE">
      <w:pPr>
        <w:spacing w:before="0"/>
      </w:pPr>
      <w:r>
        <w:separator/>
      </w:r>
    </w:p>
  </w:footnote>
  <w:footnote w:type="continuationSeparator" w:id="0">
    <w:p w14:paraId="32761F99" w14:textId="77777777" w:rsidR="000137E0" w:rsidRDefault="000137E0" w:rsidP="00EB1CD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5609" w14:textId="77777777" w:rsidR="00EB1CDE" w:rsidRDefault="00A47A98" w:rsidP="00EB1CDE">
    <w:pPr>
      <w:pStyle w:val="Header"/>
      <w:pBdr>
        <w:bottom w:val="single" w:sz="4" w:space="1" w:color="auto"/>
      </w:pBdr>
      <w:jc w:val="right"/>
    </w:pPr>
    <w:fldSimple w:instr=" TITLE   \* MERGEFORMAT ">
      <w:r w:rsidR="00294DB5">
        <w:t>F</w:t>
      </w:r>
      <w:r w:rsidR="00BD4E38">
        <w:t>EPS</w:t>
      </w:r>
      <w:r w:rsidR="00294DB5">
        <w:t xml:space="preserve"> EC Application Form</w:t>
      </w:r>
    </w:fldSimple>
    <w:r w:rsidR="001F1077">
      <w:t xml:space="preserve"> v</w:t>
    </w:r>
    <w:r w:rsidR="00BD4E38">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C7ADC" w14:textId="77777777" w:rsidR="00D51AF3" w:rsidRDefault="00D51AF3">
    <w:pPr>
      <w:pStyle w:val="Header"/>
    </w:pPr>
    <w:r>
      <w:t xml:space="preserve">                                                                                                                      </w:t>
    </w:r>
    <w:r w:rsidRPr="00D51AF3">
      <w:rPr>
        <w:rFonts w:ascii="Lucida Sans" w:eastAsia="Times New Roman" w:hAnsi="Lucida Sans"/>
        <w:noProof/>
        <w:sz w:val="18"/>
        <w:szCs w:val="24"/>
        <w:lang w:eastAsia="en-GB"/>
      </w:rPr>
      <w:drawing>
        <wp:inline distT="0" distB="0" distL="0" distR="0" wp14:anchorId="5701F945" wp14:editId="01C4AE27">
          <wp:extent cx="1981200" cy="438150"/>
          <wp:effectExtent l="0" t="0" r="0" b="0"/>
          <wp:docPr id="2" name="Picture 2" descr="Description: university_southampton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iversity_southampton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4"/>
    <w:multiLevelType w:val="multilevel"/>
    <w:tmpl w:val="00000887"/>
    <w:lvl w:ilvl="0">
      <w:numFmt w:val="bullet"/>
      <w:lvlText w:val="-"/>
      <w:lvlJc w:val="left"/>
      <w:pPr>
        <w:ind w:left="107" w:hanging="125"/>
      </w:pPr>
      <w:rPr>
        <w:rFonts w:ascii="Lucida Sans" w:hAnsi="Lucida Sans" w:cs="Lucida Sans"/>
        <w:b w:val="0"/>
        <w:bCs w:val="0"/>
        <w:w w:val="99"/>
        <w:sz w:val="20"/>
        <w:szCs w:val="20"/>
      </w:rPr>
    </w:lvl>
    <w:lvl w:ilvl="1">
      <w:numFmt w:val="bullet"/>
      <w:lvlText w:val="•"/>
      <w:lvlJc w:val="left"/>
      <w:pPr>
        <w:ind w:left="949" w:hanging="125"/>
      </w:pPr>
    </w:lvl>
    <w:lvl w:ilvl="2">
      <w:numFmt w:val="bullet"/>
      <w:lvlText w:val="•"/>
      <w:lvlJc w:val="left"/>
      <w:pPr>
        <w:ind w:left="1790" w:hanging="125"/>
      </w:pPr>
    </w:lvl>
    <w:lvl w:ilvl="3">
      <w:numFmt w:val="bullet"/>
      <w:lvlText w:val="•"/>
      <w:lvlJc w:val="left"/>
      <w:pPr>
        <w:ind w:left="2632" w:hanging="125"/>
      </w:pPr>
    </w:lvl>
    <w:lvl w:ilvl="4">
      <w:numFmt w:val="bullet"/>
      <w:lvlText w:val="•"/>
      <w:lvlJc w:val="left"/>
      <w:pPr>
        <w:ind w:left="3473" w:hanging="125"/>
      </w:pPr>
    </w:lvl>
    <w:lvl w:ilvl="5">
      <w:numFmt w:val="bullet"/>
      <w:lvlText w:val="•"/>
      <w:lvlJc w:val="left"/>
      <w:pPr>
        <w:ind w:left="4315" w:hanging="125"/>
      </w:pPr>
    </w:lvl>
    <w:lvl w:ilvl="6">
      <w:numFmt w:val="bullet"/>
      <w:lvlText w:val="•"/>
      <w:lvlJc w:val="left"/>
      <w:pPr>
        <w:ind w:left="5156" w:hanging="125"/>
      </w:pPr>
    </w:lvl>
    <w:lvl w:ilvl="7">
      <w:numFmt w:val="bullet"/>
      <w:lvlText w:val="•"/>
      <w:lvlJc w:val="left"/>
      <w:pPr>
        <w:ind w:left="5998" w:hanging="125"/>
      </w:pPr>
    </w:lvl>
    <w:lvl w:ilvl="8">
      <w:numFmt w:val="bullet"/>
      <w:lvlText w:val="•"/>
      <w:lvlJc w:val="left"/>
      <w:pPr>
        <w:ind w:left="6839" w:hanging="125"/>
      </w:pPr>
    </w:lvl>
  </w:abstractNum>
  <w:abstractNum w:abstractNumId="1" w15:restartNumberingAfterBreak="0">
    <w:nsid w:val="00000405"/>
    <w:multiLevelType w:val="multilevel"/>
    <w:tmpl w:val="00000888"/>
    <w:lvl w:ilvl="0">
      <w:numFmt w:val="bullet"/>
      <w:lvlText w:val="-"/>
      <w:lvlJc w:val="left"/>
      <w:pPr>
        <w:ind w:left="219" w:hanging="125"/>
      </w:pPr>
      <w:rPr>
        <w:rFonts w:ascii="Lucida Sans" w:hAnsi="Lucida Sans" w:cs="Lucida Sans"/>
        <w:b w:val="0"/>
        <w:bCs w:val="0"/>
        <w:w w:val="99"/>
        <w:sz w:val="20"/>
        <w:szCs w:val="20"/>
      </w:rPr>
    </w:lvl>
    <w:lvl w:ilvl="1">
      <w:numFmt w:val="bullet"/>
      <w:lvlText w:val="•"/>
      <w:lvlJc w:val="left"/>
      <w:pPr>
        <w:ind w:left="1072" w:hanging="125"/>
      </w:pPr>
    </w:lvl>
    <w:lvl w:ilvl="2">
      <w:numFmt w:val="bullet"/>
      <w:lvlText w:val="•"/>
      <w:lvlJc w:val="left"/>
      <w:pPr>
        <w:ind w:left="1925" w:hanging="125"/>
      </w:pPr>
    </w:lvl>
    <w:lvl w:ilvl="3">
      <w:numFmt w:val="bullet"/>
      <w:lvlText w:val="•"/>
      <w:lvlJc w:val="left"/>
      <w:pPr>
        <w:ind w:left="2777" w:hanging="125"/>
      </w:pPr>
    </w:lvl>
    <w:lvl w:ilvl="4">
      <w:numFmt w:val="bullet"/>
      <w:lvlText w:val="•"/>
      <w:lvlJc w:val="left"/>
      <w:pPr>
        <w:ind w:left="3630" w:hanging="125"/>
      </w:pPr>
    </w:lvl>
    <w:lvl w:ilvl="5">
      <w:numFmt w:val="bullet"/>
      <w:lvlText w:val="•"/>
      <w:lvlJc w:val="left"/>
      <w:pPr>
        <w:ind w:left="4483" w:hanging="125"/>
      </w:pPr>
    </w:lvl>
    <w:lvl w:ilvl="6">
      <w:numFmt w:val="bullet"/>
      <w:lvlText w:val="•"/>
      <w:lvlJc w:val="left"/>
      <w:pPr>
        <w:ind w:left="5335" w:hanging="125"/>
      </w:pPr>
    </w:lvl>
    <w:lvl w:ilvl="7">
      <w:numFmt w:val="bullet"/>
      <w:lvlText w:val="•"/>
      <w:lvlJc w:val="left"/>
      <w:pPr>
        <w:ind w:left="6188" w:hanging="125"/>
      </w:pPr>
    </w:lvl>
    <w:lvl w:ilvl="8">
      <w:numFmt w:val="bullet"/>
      <w:lvlText w:val="•"/>
      <w:lvlJc w:val="left"/>
      <w:pPr>
        <w:ind w:left="7041" w:hanging="125"/>
      </w:pPr>
    </w:lvl>
  </w:abstractNum>
  <w:abstractNum w:abstractNumId="2" w15:restartNumberingAfterBreak="0">
    <w:nsid w:val="06732634"/>
    <w:multiLevelType w:val="multilevel"/>
    <w:tmpl w:val="8AA662BC"/>
    <w:lvl w:ilvl="0">
      <w:start w:val="1"/>
      <w:numFmt w:val="bullet"/>
      <w:lvlText w:val=""/>
      <w:lvlJc w:val="left"/>
      <w:pPr>
        <w:ind w:left="361" w:hanging="125"/>
      </w:pPr>
      <w:rPr>
        <w:rFonts w:ascii="Symbol" w:hAnsi="Symbol" w:hint="default"/>
        <w:b w:val="0"/>
        <w:bCs w:val="0"/>
        <w:w w:val="99"/>
        <w:sz w:val="20"/>
        <w:szCs w:val="20"/>
      </w:rPr>
    </w:lvl>
    <w:lvl w:ilvl="1">
      <w:numFmt w:val="bullet"/>
      <w:lvlText w:val="•"/>
      <w:lvlJc w:val="left"/>
      <w:pPr>
        <w:ind w:left="1203" w:hanging="125"/>
      </w:pPr>
    </w:lvl>
    <w:lvl w:ilvl="2">
      <w:numFmt w:val="bullet"/>
      <w:lvlText w:val="•"/>
      <w:lvlJc w:val="left"/>
      <w:pPr>
        <w:ind w:left="2044" w:hanging="125"/>
      </w:pPr>
    </w:lvl>
    <w:lvl w:ilvl="3">
      <w:numFmt w:val="bullet"/>
      <w:lvlText w:val="•"/>
      <w:lvlJc w:val="left"/>
      <w:pPr>
        <w:ind w:left="2886" w:hanging="125"/>
      </w:pPr>
    </w:lvl>
    <w:lvl w:ilvl="4">
      <w:numFmt w:val="bullet"/>
      <w:lvlText w:val="•"/>
      <w:lvlJc w:val="left"/>
      <w:pPr>
        <w:ind w:left="3727" w:hanging="125"/>
      </w:pPr>
    </w:lvl>
    <w:lvl w:ilvl="5">
      <w:numFmt w:val="bullet"/>
      <w:lvlText w:val="•"/>
      <w:lvlJc w:val="left"/>
      <w:pPr>
        <w:ind w:left="4569" w:hanging="125"/>
      </w:pPr>
    </w:lvl>
    <w:lvl w:ilvl="6">
      <w:numFmt w:val="bullet"/>
      <w:lvlText w:val="•"/>
      <w:lvlJc w:val="left"/>
      <w:pPr>
        <w:ind w:left="5410" w:hanging="125"/>
      </w:pPr>
    </w:lvl>
    <w:lvl w:ilvl="7">
      <w:numFmt w:val="bullet"/>
      <w:lvlText w:val="•"/>
      <w:lvlJc w:val="left"/>
      <w:pPr>
        <w:ind w:left="6252" w:hanging="125"/>
      </w:pPr>
    </w:lvl>
    <w:lvl w:ilvl="8">
      <w:numFmt w:val="bullet"/>
      <w:lvlText w:val="•"/>
      <w:lvlJc w:val="left"/>
      <w:pPr>
        <w:ind w:left="7093" w:hanging="125"/>
      </w:pPr>
    </w:lvl>
  </w:abstractNum>
  <w:abstractNum w:abstractNumId="3" w15:restartNumberingAfterBreak="0">
    <w:nsid w:val="09313E68"/>
    <w:multiLevelType w:val="hybridMultilevel"/>
    <w:tmpl w:val="CBC62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CC0FBC"/>
    <w:multiLevelType w:val="hybridMultilevel"/>
    <w:tmpl w:val="C4AED130"/>
    <w:lvl w:ilvl="0" w:tplc="08090001">
      <w:start w:val="1"/>
      <w:numFmt w:val="bullet"/>
      <w:lvlText w:val=""/>
      <w:lvlJc w:val="left"/>
      <w:pPr>
        <w:ind w:left="827" w:hanging="360"/>
      </w:pPr>
      <w:rPr>
        <w:rFonts w:ascii="Symbol" w:hAnsi="Symbol"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5" w15:restartNumberingAfterBreak="0">
    <w:nsid w:val="24521618"/>
    <w:multiLevelType w:val="hybridMultilevel"/>
    <w:tmpl w:val="2A7C323C"/>
    <w:lvl w:ilvl="0" w:tplc="F70ABD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3C30D5"/>
    <w:multiLevelType w:val="hybridMultilevel"/>
    <w:tmpl w:val="32160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F6E6F"/>
    <w:multiLevelType w:val="hybridMultilevel"/>
    <w:tmpl w:val="2C180476"/>
    <w:lvl w:ilvl="0" w:tplc="6ED8B8C6">
      <w:start w:val="1"/>
      <w:numFmt w:val="upperLetter"/>
      <w:lvlText w:val="(%1)"/>
      <w:lvlJc w:val="left"/>
      <w:pPr>
        <w:ind w:left="720" w:hanging="360"/>
      </w:pPr>
      <w:rPr>
        <w:rFonts w:ascii="Calibri" w:eastAsia="Calibri" w:hAnsi="Calibr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0F4CD1"/>
    <w:multiLevelType w:val="hybridMultilevel"/>
    <w:tmpl w:val="C8305D96"/>
    <w:lvl w:ilvl="0" w:tplc="69D69C32">
      <w:start w:val="1"/>
      <w:numFmt w:val="lowerLetter"/>
      <w:lvlText w:val="(%1)"/>
      <w:lvlJc w:val="left"/>
      <w:pPr>
        <w:ind w:left="720" w:hanging="360"/>
      </w:pPr>
      <w:rPr>
        <w:rFont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CD2942"/>
    <w:multiLevelType w:val="hybridMultilevel"/>
    <w:tmpl w:val="01B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326D85"/>
    <w:multiLevelType w:val="hybridMultilevel"/>
    <w:tmpl w:val="BD922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9F50D9"/>
    <w:multiLevelType w:val="hybridMultilevel"/>
    <w:tmpl w:val="3B42D38E"/>
    <w:lvl w:ilvl="0" w:tplc="961C25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C16FA6"/>
    <w:multiLevelType w:val="hybridMultilevel"/>
    <w:tmpl w:val="F06CF322"/>
    <w:lvl w:ilvl="0" w:tplc="08090001">
      <w:start w:val="1"/>
      <w:numFmt w:val="bullet"/>
      <w:lvlText w:val=""/>
      <w:lvlJc w:val="left"/>
      <w:pPr>
        <w:ind w:left="827" w:hanging="360"/>
      </w:pPr>
      <w:rPr>
        <w:rFonts w:ascii="Symbol" w:hAnsi="Symbol"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13" w15:restartNumberingAfterBreak="0">
    <w:nsid w:val="56DE3D40"/>
    <w:multiLevelType w:val="hybridMultilevel"/>
    <w:tmpl w:val="E244C52E"/>
    <w:lvl w:ilvl="0" w:tplc="6ED8B8C6">
      <w:start w:val="1"/>
      <w:numFmt w:val="upperLetter"/>
      <w:lvlText w:val="(%1)"/>
      <w:lvlJc w:val="left"/>
      <w:pPr>
        <w:ind w:left="720" w:hanging="360"/>
      </w:pPr>
      <w:rPr>
        <w:rFonts w:ascii="Calibri" w:eastAsia="Calibri" w:hAnsi="Calibr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4938F5"/>
    <w:multiLevelType w:val="hybridMultilevel"/>
    <w:tmpl w:val="C8305D96"/>
    <w:lvl w:ilvl="0" w:tplc="69D69C32">
      <w:start w:val="1"/>
      <w:numFmt w:val="lowerLetter"/>
      <w:lvlText w:val="(%1)"/>
      <w:lvlJc w:val="left"/>
      <w:pPr>
        <w:ind w:left="720" w:hanging="360"/>
      </w:pPr>
      <w:rPr>
        <w:rFont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8B41E9"/>
    <w:multiLevelType w:val="hybridMultilevel"/>
    <w:tmpl w:val="B2E0AD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A3C32"/>
    <w:multiLevelType w:val="hybridMultilevel"/>
    <w:tmpl w:val="256C14BA"/>
    <w:lvl w:ilvl="0" w:tplc="08090001">
      <w:start w:val="1"/>
      <w:numFmt w:val="bullet"/>
      <w:lvlText w:val=""/>
      <w:lvlJc w:val="left"/>
      <w:pPr>
        <w:ind w:left="1998" w:hanging="360"/>
      </w:pPr>
      <w:rPr>
        <w:rFonts w:ascii="Symbol" w:hAnsi="Symbol" w:hint="default"/>
      </w:rPr>
    </w:lvl>
    <w:lvl w:ilvl="1" w:tplc="08090003" w:tentative="1">
      <w:start w:val="1"/>
      <w:numFmt w:val="bullet"/>
      <w:lvlText w:val="o"/>
      <w:lvlJc w:val="left"/>
      <w:pPr>
        <w:ind w:left="2718" w:hanging="360"/>
      </w:pPr>
      <w:rPr>
        <w:rFonts w:ascii="Courier New" w:hAnsi="Courier New" w:cs="Courier New" w:hint="default"/>
      </w:rPr>
    </w:lvl>
    <w:lvl w:ilvl="2" w:tplc="08090005" w:tentative="1">
      <w:start w:val="1"/>
      <w:numFmt w:val="bullet"/>
      <w:lvlText w:val=""/>
      <w:lvlJc w:val="left"/>
      <w:pPr>
        <w:ind w:left="3438" w:hanging="360"/>
      </w:pPr>
      <w:rPr>
        <w:rFonts w:ascii="Wingdings" w:hAnsi="Wingdings" w:hint="default"/>
      </w:rPr>
    </w:lvl>
    <w:lvl w:ilvl="3" w:tplc="08090001" w:tentative="1">
      <w:start w:val="1"/>
      <w:numFmt w:val="bullet"/>
      <w:lvlText w:val=""/>
      <w:lvlJc w:val="left"/>
      <w:pPr>
        <w:ind w:left="4158" w:hanging="360"/>
      </w:pPr>
      <w:rPr>
        <w:rFonts w:ascii="Symbol" w:hAnsi="Symbol" w:hint="default"/>
      </w:rPr>
    </w:lvl>
    <w:lvl w:ilvl="4" w:tplc="08090003" w:tentative="1">
      <w:start w:val="1"/>
      <w:numFmt w:val="bullet"/>
      <w:lvlText w:val="o"/>
      <w:lvlJc w:val="left"/>
      <w:pPr>
        <w:ind w:left="4878" w:hanging="360"/>
      </w:pPr>
      <w:rPr>
        <w:rFonts w:ascii="Courier New" w:hAnsi="Courier New" w:cs="Courier New" w:hint="default"/>
      </w:rPr>
    </w:lvl>
    <w:lvl w:ilvl="5" w:tplc="08090005" w:tentative="1">
      <w:start w:val="1"/>
      <w:numFmt w:val="bullet"/>
      <w:lvlText w:val=""/>
      <w:lvlJc w:val="left"/>
      <w:pPr>
        <w:ind w:left="5598" w:hanging="360"/>
      </w:pPr>
      <w:rPr>
        <w:rFonts w:ascii="Wingdings" w:hAnsi="Wingdings" w:hint="default"/>
      </w:rPr>
    </w:lvl>
    <w:lvl w:ilvl="6" w:tplc="08090001" w:tentative="1">
      <w:start w:val="1"/>
      <w:numFmt w:val="bullet"/>
      <w:lvlText w:val=""/>
      <w:lvlJc w:val="left"/>
      <w:pPr>
        <w:ind w:left="6318" w:hanging="360"/>
      </w:pPr>
      <w:rPr>
        <w:rFonts w:ascii="Symbol" w:hAnsi="Symbol" w:hint="default"/>
      </w:rPr>
    </w:lvl>
    <w:lvl w:ilvl="7" w:tplc="08090003" w:tentative="1">
      <w:start w:val="1"/>
      <w:numFmt w:val="bullet"/>
      <w:lvlText w:val="o"/>
      <w:lvlJc w:val="left"/>
      <w:pPr>
        <w:ind w:left="7038" w:hanging="360"/>
      </w:pPr>
      <w:rPr>
        <w:rFonts w:ascii="Courier New" w:hAnsi="Courier New" w:cs="Courier New" w:hint="default"/>
      </w:rPr>
    </w:lvl>
    <w:lvl w:ilvl="8" w:tplc="08090005" w:tentative="1">
      <w:start w:val="1"/>
      <w:numFmt w:val="bullet"/>
      <w:lvlText w:val=""/>
      <w:lvlJc w:val="left"/>
      <w:pPr>
        <w:ind w:left="7758" w:hanging="360"/>
      </w:pPr>
      <w:rPr>
        <w:rFonts w:ascii="Wingdings" w:hAnsi="Wingdings" w:hint="default"/>
      </w:rPr>
    </w:lvl>
  </w:abstractNum>
  <w:num w:numId="1">
    <w:abstractNumId w:val="14"/>
  </w:num>
  <w:num w:numId="2">
    <w:abstractNumId w:val="8"/>
  </w:num>
  <w:num w:numId="3">
    <w:abstractNumId w:val="10"/>
  </w:num>
  <w:num w:numId="4">
    <w:abstractNumId w:val="7"/>
  </w:num>
  <w:num w:numId="5">
    <w:abstractNumId w:val="16"/>
  </w:num>
  <w:num w:numId="6">
    <w:abstractNumId w:val="15"/>
  </w:num>
  <w:num w:numId="7">
    <w:abstractNumId w:val="13"/>
  </w:num>
  <w:num w:numId="8">
    <w:abstractNumId w:val="5"/>
  </w:num>
  <w:num w:numId="9">
    <w:abstractNumId w:val="6"/>
  </w:num>
  <w:num w:numId="10">
    <w:abstractNumId w:val="11"/>
  </w:num>
  <w:num w:numId="11">
    <w:abstractNumId w:val="9"/>
  </w:num>
  <w:num w:numId="12">
    <w:abstractNumId w:val="0"/>
  </w:num>
  <w:num w:numId="13">
    <w:abstractNumId w:val="12"/>
  </w:num>
  <w:num w:numId="14">
    <w:abstractNumId w:val="2"/>
  </w:num>
  <w:num w:numId="15">
    <w:abstractNumId w:val="1"/>
  </w:num>
  <w:num w:numId="16">
    <w:abstractNumId w:val="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Best">
    <w15:presenceInfo w15:providerId="Windows Live" w15:userId="ca05617313a5b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1F"/>
    <w:rsid w:val="000137E0"/>
    <w:rsid w:val="00022C1B"/>
    <w:rsid w:val="00026756"/>
    <w:rsid w:val="00061AFD"/>
    <w:rsid w:val="000632DD"/>
    <w:rsid w:val="00074AAB"/>
    <w:rsid w:val="000759D3"/>
    <w:rsid w:val="00091C17"/>
    <w:rsid w:val="0009423D"/>
    <w:rsid w:val="000960E9"/>
    <w:rsid w:val="000A2929"/>
    <w:rsid w:val="000A4E40"/>
    <w:rsid w:val="000C498F"/>
    <w:rsid w:val="000D776D"/>
    <w:rsid w:val="000E527B"/>
    <w:rsid w:val="000F3A43"/>
    <w:rsid w:val="00105104"/>
    <w:rsid w:val="0012008D"/>
    <w:rsid w:val="001230F3"/>
    <w:rsid w:val="00140DC9"/>
    <w:rsid w:val="0014201A"/>
    <w:rsid w:val="00145695"/>
    <w:rsid w:val="001529CA"/>
    <w:rsid w:val="00160C31"/>
    <w:rsid w:val="001618EB"/>
    <w:rsid w:val="00161B57"/>
    <w:rsid w:val="001632E7"/>
    <w:rsid w:val="001663D5"/>
    <w:rsid w:val="00166E76"/>
    <w:rsid w:val="00190902"/>
    <w:rsid w:val="0019128E"/>
    <w:rsid w:val="001A4EFD"/>
    <w:rsid w:val="001A553F"/>
    <w:rsid w:val="001A6461"/>
    <w:rsid w:val="001B2B81"/>
    <w:rsid w:val="001C1975"/>
    <w:rsid w:val="001C5CAD"/>
    <w:rsid w:val="001D70D4"/>
    <w:rsid w:val="001E0A8D"/>
    <w:rsid w:val="001E2B02"/>
    <w:rsid w:val="001F1077"/>
    <w:rsid w:val="00214846"/>
    <w:rsid w:val="00222081"/>
    <w:rsid w:val="0022225C"/>
    <w:rsid w:val="00276672"/>
    <w:rsid w:val="002878E2"/>
    <w:rsid w:val="00294963"/>
    <w:rsid w:val="00294DB5"/>
    <w:rsid w:val="00296339"/>
    <w:rsid w:val="002A49DA"/>
    <w:rsid w:val="002A5730"/>
    <w:rsid w:val="002B3EFB"/>
    <w:rsid w:val="002F7B80"/>
    <w:rsid w:val="00300577"/>
    <w:rsid w:val="003037E5"/>
    <w:rsid w:val="00346397"/>
    <w:rsid w:val="00367A88"/>
    <w:rsid w:val="00372B87"/>
    <w:rsid w:val="003802E2"/>
    <w:rsid w:val="00397949"/>
    <w:rsid w:val="003A007E"/>
    <w:rsid w:val="003A0415"/>
    <w:rsid w:val="003A0DD7"/>
    <w:rsid w:val="003A236A"/>
    <w:rsid w:val="003B4686"/>
    <w:rsid w:val="0042102E"/>
    <w:rsid w:val="00436F9E"/>
    <w:rsid w:val="00454E74"/>
    <w:rsid w:val="00455EA8"/>
    <w:rsid w:val="0046617B"/>
    <w:rsid w:val="00471556"/>
    <w:rsid w:val="00475648"/>
    <w:rsid w:val="0048771F"/>
    <w:rsid w:val="00494894"/>
    <w:rsid w:val="004A6490"/>
    <w:rsid w:val="004B4F2A"/>
    <w:rsid w:val="004E27ED"/>
    <w:rsid w:val="0052548C"/>
    <w:rsid w:val="00535C27"/>
    <w:rsid w:val="00537F53"/>
    <w:rsid w:val="00550FAF"/>
    <w:rsid w:val="00564378"/>
    <w:rsid w:val="00570A95"/>
    <w:rsid w:val="00576553"/>
    <w:rsid w:val="005903FF"/>
    <w:rsid w:val="0059095F"/>
    <w:rsid w:val="005A3E69"/>
    <w:rsid w:val="005A6AA8"/>
    <w:rsid w:val="005B2EA4"/>
    <w:rsid w:val="005D3DA3"/>
    <w:rsid w:val="005F4CA4"/>
    <w:rsid w:val="005F56B0"/>
    <w:rsid w:val="005F730F"/>
    <w:rsid w:val="00601BA1"/>
    <w:rsid w:val="0065576B"/>
    <w:rsid w:val="006721FE"/>
    <w:rsid w:val="00673190"/>
    <w:rsid w:val="006834C5"/>
    <w:rsid w:val="006919E9"/>
    <w:rsid w:val="00697CCB"/>
    <w:rsid w:val="006B01B6"/>
    <w:rsid w:val="006C4074"/>
    <w:rsid w:val="006D4A87"/>
    <w:rsid w:val="006D6415"/>
    <w:rsid w:val="006E5663"/>
    <w:rsid w:val="006E7604"/>
    <w:rsid w:val="006F381A"/>
    <w:rsid w:val="00706A41"/>
    <w:rsid w:val="00712180"/>
    <w:rsid w:val="0072140D"/>
    <w:rsid w:val="00724ED9"/>
    <w:rsid w:val="007340AD"/>
    <w:rsid w:val="007403C8"/>
    <w:rsid w:val="00740F9E"/>
    <w:rsid w:val="007450B5"/>
    <w:rsid w:val="00773D6C"/>
    <w:rsid w:val="00784A25"/>
    <w:rsid w:val="007B03AC"/>
    <w:rsid w:val="007C66D8"/>
    <w:rsid w:val="007E60CF"/>
    <w:rsid w:val="007F0534"/>
    <w:rsid w:val="00816074"/>
    <w:rsid w:val="00825436"/>
    <w:rsid w:val="0085237A"/>
    <w:rsid w:val="008624BB"/>
    <w:rsid w:val="00871076"/>
    <w:rsid w:val="0087378D"/>
    <w:rsid w:val="008778DB"/>
    <w:rsid w:val="00882933"/>
    <w:rsid w:val="008D448C"/>
    <w:rsid w:val="008E3BC7"/>
    <w:rsid w:val="008F1974"/>
    <w:rsid w:val="00917367"/>
    <w:rsid w:val="009175FF"/>
    <w:rsid w:val="009320FA"/>
    <w:rsid w:val="009333A8"/>
    <w:rsid w:val="00936DC3"/>
    <w:rsid w:val="00937513"/>
    <w:rsid w:val="00937B23"/>
    <w:rsid w:val="0094290E"/>
    <w:rsid w:val="00945DCC"/>
    <w:rsid w:val="00953DB9"/>
    <w:rsid w:val="00956375"/>
    <w:rsid w:val="00972F24"/>
    <w:rsid w:val="00982C06"/>
    <w:rsid w:val="009923DF"/>
    <w:rsid w:val="00996FF0"/>
    <w:rsid w:val="009D70E8"/>
    <w:rsid w:val="009E1C68"/>
    <w:rsid w:val="009E7BCF"/>
    <w:rsid w:val="009F1049"/>
    <w:rsid w:val="009F1991"/>
    <w:rsid w:val="009F7E85"/>
    <w:rsid w:val="00A02B19"/>
    <w:rsid w:val="00A06A6F"/>
    <w:rsid w:val="00A11BF8"/>
    <w:rsid w:val="00A12E06"/>
    <w:rsid w:val="00A14F78"/>
    <w:rsid w:val="00A16432"/>
    <w:rsid w:val="00A25075"/>
    <w:rsid w:val="00A32652"/>
    <w:rsid w:val="00A47A98"/>
    <w:rsid w:val="00A5378E"/>
    <w:rsid w:val="00A64EA6"/>
    <w:rsid w:val="00A724BB"/>
    <w:rsid w:val="00A80662"/>
    <w:rsid w:val="00A845F7"/>
    <w:rsid w:val="00A856CD"/>
    <w:rsid w:val="00A91A95"/>
    <w:rsid w:val="00AA1C4F"/>
    <w:rsid w:val="00AB2106"/>
    <w:rsid w:val="00AB79B6"/>
    <w:rsid w:val="00AC05CE"/>
    <w:rsid w:val="00AD4092"/>
    <w:rsid w:val="00AE75A2"/>
    <w:rsid w:val="00AF7D56"/>
    <w:rsid w:val="00B03403"/>
    <w:rsid w:val="00B0488E"/>
    <w:rsid w:val="00B21F3A"/>
    <w:rsid w:val="00B2602B"/>
    <w:rsid w:val="00B27E4D"/>
    <w:rsid w:val="00B33357"/>
    <w:rsid w:val="00B74A30"/>
    <w:rsid w:val="00BA08F4"/>
    <w:rsid w:val="00BA66EA"/>
    <w:rsid w:val="00BC4F19"/>
    <w:rsid w:val="00BD4E38"/>
    <w:rsid w:val="00BE2521"/>
    <w:rsid w:val="00BE424C"/>
    <w:rsid w:val="00C02911"/>
    <w:rsid w:val="00C04BBF"/>
    <w:rsid w:val="00C12031"/>
    <w:rsid w:val="00C320C5"/>
    <w:rsid w:val="00C53177"/>
    <w:rsid w:val="00C61D9F"/>
    <w:rsid w:val="00C65165"/>
    <w:rsid w:val="00C67674"/>
    <w:rsid w:val="00C72033"/>
    <w:rsid w:val="00C74CA8"/>
    <w:rsid w:val="00C76291"/>
    <w:rsid w:val="00C95FB0"/>
    <w:rsid w:val="00CA4716"/>
    <w:rsid w:val="00CC0039"/>
    <w:rsid w:val="00CF65E0"/>
    <w:rsid w:val="00D01CF4"/>
    <w:rsid w:val="00D064D3"/>
    <w:rsid w:val="00D10EF8"/>
    <w:rsid w:val="00D21F1D"/>
    <w:rsid w:val="00D26C03"/>
    <w:rsid w:val="00D51AF3"/>
    <w:rsid w:val="00D54261"/>
    <w:rsid w:val="00D62CD9"/>
    <w:rsid w:val="00D675CB"/>
    <w:rsid w:val="00D73325"/>
    <w:rsid w:val="00DA62C9"/>
    <w:rsid w:val="00DC2701"/>
    <w:rsid w:val="00DC2704"/>
    <w:rsid w:val="00DC4994"/>
    <w:rsid w:val="00DC663E"/>
    <w:rsid w:val="00DE43F8"/>
    <w:rsid w:val="00DF75DE"/>
    <w:rsid w:val="00E24FAD"/>
    <w:rsid w:val="00E3252B"/>
    <w:rsid w:val="00E35037"/>
    <w:rsid w:val="00E363CC"/>
    <w:rsid w:val="00E77771"/>
    <w:rsid w:val="00E8043B"/>
    <w:rsid w:val="00E82FFD"/>
    <w:rsid w:val="00E838FE"/>
    <w:rsid w:val="00E9272E"/>
    <w:rsid w:val="00E9433C"/>
    <w:rsid w:val="00EA42B4"/>
    <w:rsid w:val="00EB1CDE"/>
    <w:rsid w:val="00EC7786"/>
    <w:rsid w:val="00ED3F6B"/>
    <w:rsid w:val="00EE56CE"/>
    <w:rsid w:val="00F13FFC"/>
    <w:rsid w:val="00F15948"/>
    <w:rsid w:val="00F16887"/>
    <w:rsid w:val="00F255AB"/>
    <w:rsid w:val="00F327DE"/>
    <w:rsid w:val="00F33689"/>
    <w:rsid w:val="00F62BDD"/>
    <w:rsid w:val="00F9622A"/>
    <w:rsid w:val="00FA0E7C"/>
    <w:rsid w:val="00FB2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09802"/>
  <w15:chartTrackingRefBased/>
  <w15:docId w15:val="{C334AC3D-E6B9-472F-99BC-BCC19F2D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325"/>
    <w:pPr>
      <w:spacing w:before="60"/>
    </w:pPr>
    <w:rPr>
      <w:sz w:val="22"/>
      <w:szCs w:val="22"/>
      <w:lang w:eastAsia="en-US"/>
    </w:rPr>
  </w:style>
  <w:style w:type="paragraph" w:styleId="Heading1">
    <w:name w:val="heading 1"/>
    <w:basedOn w:val="Normal"/>
    <w:next w:val="Normal"/>
    <w:link w:val="Heading1Char"/>
    <w:uiPriority w:val="9"/>
    <w:qFormat/>
    <w:rsid w:val="001E2B02"/>
    <w:pPr>
      <w:keepNext/>
      <w:spacing w:before="360" w:after="60"/>
      <w:outlineLvl w:val="0"/>
    </w:pPr>
    <w:rPr>
      <w:rFonts w:ascii="Cambria" w:eastAsia="Times New Roman" w:hAnsi="Cambria"/>
      <w:b/>
      <w:bCs/>
      <w:smallCap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2B02"/>
    <w:rPr>
      <w:rFonts w:ascii="Cambria" w:eastAsia="Times New Roman" w:hAnsi="Cambria"/>
      <w:b/>
      <w:bCs/>
      <w:smallCaps/>
      <w:kern w:val="32"/>
      <w:sz w:val="32"/>
      <w:szCs w:val="32"/>
      <w:lang w:eastAsia="en-US"/>
    </w:rPr>
  </w:style>
  <w:style w:type="paragraph" w:styleId="Title">
    <w:name w:val="Title"/>
    <w:basedOn w:val="Normal"/>
    <w:next w:val="Normal"/>
    <w:link w:val="TitleChar"/>
    <w:uiPriority w:val="10"/>
    <w:qFormat/>
    <w:rsid w:val="00CF65E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F65E0"/>
    <w:rPr>
      <w:rFonts w:ascii="Cambria" w:eastAsia="Times New Roman" w:hAnsi="Cambria" w:cs="Times New Roman"/>
      <w:b/>
      <w:bCs/>
      <w:kern w:val="28"/>
      <w:sz w:val="32"/>
      <w:szCs w:val="32"/>
      <w:lang w:eastAsia="en-US"/>
    </w:rPr>
  </w:style>
  <w:style w:type="character" w:styleId="Hyperlink">
    <w:name w:val="Hyperlink"/>
    <w:uiPriority w:val="99"/>
    <w:unhideWhenUsed/>
    <w:rsid w:val="00982C06"/>
    <w:rPr>
      <w:color w:val="0000FF"/>
      <w:u w:val="single"/>
    </w:rPr>
  </w:style>
  <w:style w:type="paragraph" w:styleId="Header">
    <w:name w:val="header"/>
    <w:basedOn w:val="Normal"/>
    <w:link w:val="HeaderChar"/>
    <w:uiPriority w:val="99"/>
    <w:unhideWhenUsed/>
    <w:rsid w:val="00EB1CDE"/>
    <w:pPr>
      <w:tabs>
        <w:tab w:val="center" w:pos="4513"/>
        <w:tab w:val="right" w:pos="9026"/>
      </w:tabs>
    </w:pPr>
  </w:style>
  <w:style w:type="character" w:customStyle="1" w:styleId="HeaderChar">
    <w:name w:val="Header Char"/>
    <w:link w:val="Header"/>
    <w:uiPriority w:val="99"/>
    <w:rsid w:val="00EB1CDE"/>
    <w:rPr>
      <w:sz w:val="22"/>
      <w:szCs w:val="22"/>
      <w:lang w:eastAsia="en-US"/>
    </w:rPr>
  </w:style>
  <w:style w:type="paragraph" w:styleId="Footer">
    <w:name w:val="footer"/>
    <w:basedOn w:val="Normal"/>
    <w:link w:val="FooterChar"/>
    <w:uiPriority w:val="99"/>
    <w:unhideWhenUsed/>
    <w:rsid w:val="00EB1CDE"/>
    <w:pPr>
      <w:tabs>
        <w:tab w:val="center" w:pos="4513"/>
        <w:tab w:val="right" w:pos="9026"/>
      </w:tabs>
    </w:pPr>
  </w:style>
  <w:style w:type="character" w:customStyle="1" w:styleId="FooterChar">
    <w:name w:val="Footer Char"/>
    <w:link w:val="Footer"/>
    <w:uiPriority w:val="99"/>
    <w:rsid w:val="00EB1CDE"/>
    <w:rPr>
      <w:sz w:val="22"/>
      <w:szCs w:val="22"/>
      <w:lang w:eastAsia="en-US"/>
    </w:rPr>
  </w:style>
  <w:style w:type="paragraph" w:styleId="BalloonText">
    <w:name w:val="Balloon Text"/>
    <w:basedOn w:val="Normal"/>
    <w:link w:val="BalloonTextChar"/>
    <w:uiPriority w:val="99"/>
    <w:semiHidden/>
    <w:unhideWhenUsed/>
    <w:rsid w:val="00EB1CDE"/>
    <w:pPr>
      <w:spacing w:before="0"/>
    </w:pPr>
    <w:rPr>
      <w:rFonts w:ascii="Tahoma" w:hAnsi="Tahoma" w:cs="Tahoma"/>
      <w:sz w:val="16"/>
      <w:szCs w:val="16"/>
    </w:rPr>
  </w:style>
  <w:style w:type="character" w:customStyle="1" w:styleId="BalloonTextChar">
    <w:name w:val="Balloon Text Char"/>
    <w:link w:val="BalloonText"/>
    <w:uiPriority w:val="99"/>
    <w:semiHidden/>
    <w:rsid w:val="00EB1CDE"/>
    <w:rPr>
      <w:rFonts w:ascii="Tahoma" w:hAnsi="Tahoma" w:cs="Tahoma"/>
      <w:sz w:val="16"/>
      <w:szCs w:val="16"/>
      <w:lang w:eastAsia="en-US"/>
    </w:rPr>
  </w:style>
  <w:style w:type="character" w:styleId="CommentReference">
    <w:name w:val="annotation reference"/>
    <w:uiPriority w:val="99"/>
    <w:semiHidden/>
    <w:unhideWhenUsed/>
    <w:rsid w:val="007B03AC"/>
    <w:rPr>
      <w:sz w:val="16"/>
      <w:szCs w:val="16"/>
    </w:rPr>
  </w:style>
  <w:style w:type="paragraph" w:styleId="CommentText">
    <w:name w:val="annotation text"/>
    <w:basedOn w:val="Normal"/>
    <w:link w:val="CommentTextChar"/>
    <w:uiPriority w:val="99"/>
    <w:semiHidden/>
    <w:unhideWhenUsed/>
    <w:rsid w:val="007B03AC"/>
    <w:rPr>
      <w:sz w:val="20"/>
      <w:szCs w:val="20"/>
    </w:rPr>
  </w:style>
  <w:style w:type="character" w:customStyle="1" w:styleId="CommentTextChar">
    <w:name w:val="Comment Text Char"/>
    <w:link w:val="CommentText"/>
    <w:uiPriority w:val="99"/>
    <w:semiHidden/>
    <w:rsid w:val="007B03AC"/>
    <w:rPr>
      <w:lang w:eastAsia="en-US"/>
    </w:rPr>
  </w:style>
  <w:style w:type="paragraph" w:styleId="CommentSubject">
    <w:name w:val="annotation subject"/>
    <w:basedOn w:val="CommentText"/>
    <w:next w:val="CommentText"/>
    <w:link w:val="CommentSubjectChar"/>
    <w:uiPriority w:val="99"/>
    <w:semiHidden/>
    <w:unhideWhenUsed/>
    <w:rsid w:val="007B03AC"/>
    <w:rPr>
      <w:b/>
      <w:bCs/>
    </w:rPr>
  </w:style>
  <w:style w:type="character" w:customStyle="1" w:styleId="CommentSubjectChar">
    <w:name w:val="Comment Subject Char"/>
    <w:link w:val="CommentSubject"/>
    <w:uiPriority w:val="99"/>
    <w:semiHidden/>
    <w:rsid w:val="007B03AC"/>
    <w:rPr>
      <w:b/>
      <w:bCs/>
      <w:lang w:eastAsia="en-US"/>
    </w:rPr>
  </w:style>
  <w:style w:type="table" w:styleId="TableGrid">
    <w:name w:val="Table Grid"/>
    <w:basedOn w:val="TableNormal"/>
    <w:uiPriority w:val="59"/>
    <w:rsid w:val="00AB7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320C5"/>
    <w:pPr>
      <w:widowControl w:val="0"/>
      <w:autoSpaceDE w:val="0"/>
      <w:autoSpaceDN w:val="0"/>
      <w:adjustRightInd w:val="0"/>
      <w:spacing w:before="0"/>
      <w:ind w:left="119"/>
    </w:pPr>
    <w:rPr>
      <w:rFonts w:eastAsia="Times New Roman" w:cs="Calibri"/>
      <w:sz w:val="24"/>
      <w:szCs w:val="24"/>
      <w:lang w:eastAsia="en-GB"/>
    </w:rPr>
  </w:style>
  <w:style w:type="character" w:customStyle="1" w:styleId="BodyTextChar">
    <w:name w:val="Body Text Char"/>
    <w:link w:val="BodyText"/>
    <w:uiPriority w:val="99"/>
    <w:rsid w:val="00C320C5"/>
    <w:rPr>
      <w:rFonts w:eastAsia="Times New Roman"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E2D0A-9EF0-467D-ACFB-47ECBC58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FPSE EC Application Form</vt:lpstr>
    </vt:vector>
  </TitlesOfParts>
  <Company>UoS</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FPSE EC Application Form</dc:title>
  <dc:subject/>
  <dc:creator>Lester</dc:creator>
  <cp:keywords/>
  <cp:lastModifiedBy>Dan Best</cp:lastModifiedBy>
  <cp:revision>25</cp:revision>
  <cp:lastPrinted>2018-08-08T10:16:00Z</cp:lastPrinted>
  <dcterms:created xsi:type="dcterms:W3CDTF">2020-11-23T04:58:00Z</dcterms:created>
  <dcterms:modified xsi:type="dcterms:W3CDTF">2020-12-02T06:47:00Z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culty">
    <vt:lpwstr>FPSE</vt:lpwstr>
  </property>
</Properties>
</file>